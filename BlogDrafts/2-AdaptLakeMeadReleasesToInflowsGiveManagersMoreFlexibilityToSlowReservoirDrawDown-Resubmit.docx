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AB509" w14:textId="537E649A" w:rsidR="00C94D5D" w:rsidRDefault="00175FD1" w:rsidP="00E52A39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Adapt Lake</w:t>
      </w:r>
      <w:r w:rsidR="00C94D5D">
        <w:rPr>
          <w:rFonts w:asciiTheme="majorBidi" w:hAnsiTheme="majorBidi" w:cstheme="majorBidi"/>
          <w:b/>
          <w:bCs/>
          <w:sz w:val="28"/>
          <w:szCs w:val="28"/>
        </w:rPr>
        <w:t xml:space="preserve"> Mead </w:t>
      </w:r>
      <w:r w:rsidR="007D5247">
        <w:rPr>
          <w:rFonts w:asciiTheme="majorBidi" w:hAnsiTheme="majorBidi" w:cstheme="majorBidi"/>
          <w:b/>
          <w:bCs/>
          <w:sz w:val="28"/>
          <w:szCs w:val="28"/>
        </w:rPr>
        <w:t>releases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to inflow t</w:t>
      </w:r>
      <w:r w:rsidR="00C94D5D">
        <w:rPr>
          <w:rFonts w:asciiTheme="majorBidi" w:hAnsiTheme="majorBidi" w:cstheme="majorBidi"/>
          <w:b/>
          <w:bCs/>
          <w:sz w:val="28"/>
          <w:szCs w:val="28"/>
        </w:rPr>
        <w:t xml:space="preserve">o </w:t>
      </w:r>
      <w:r w:rsidR="008B1B06">
        <w:rPr>
          <w:rFonts w:asciiTheme="majorBidi" w:hAnsiTheme="majorBidi" w:cstheme="majorBidi"/>
          <w:b/>
          <w:bCs/>
          <w:sz w:val="28"/>
          <w:szCs w:val="28"/>
        </w:rPr>
        <w:t xml:space="preserve">give managers more flexibility to </w:t>
      </w:r>
      <w:r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C94D5D">
        <w:rPr>
          <w:rFonts w:asciiTheme="majorBidi" w:hAnsiTheme="majorBidi" w:cstheme="majorBidi"/>
          <w:b/>
          <w:bCs/>
          <w:sz w:val="28"/>
          <w:szCs w:val="28"/>
        </w:rPr>
        <w:t xml:space="preserve">low </w:t>
      </w:r>
      <w:r w:rsidR="00724066">
        <w:rPr>
          <w:rFonts w:asciiTheme="majorBidi" w:hAnsiTheme="majorBidi" w:cstheme="majorBidi"/>
          <w:b/>
          <w:bCs/>
          <w:sz w:val="28"/>
          <w:szCs w:val="28"/>
        </w:rPr>
        <w:t xml:space="preserve">reservoir </w:t>
      </w:r>
      <w:r w:rsidR="00C94D5D">
        <w:rPr>
          <w:rFonts w:asciiTheme="majorBidi" w:hAnsiTheme="majorBidi" w:cstheme="majorBidi"/>
          <w:b/>
          <w:bCs/>
          <w:sz w:val="28"/>
          <w:szCs w:val="28"/>
        </w:rPr>
        <w:t>draw down</w:t>
      </w:r>
    </w:p>
    <w:p w14:paraId="717F0C80" w14:textId="7D510F02" w:rsidR="00F75583" w:rsidRDefault="00E52A39" w:rsidP="00E52A39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del w:id="0" w:author="david" w:date="2022-04-06T10:12:00Z">
        <w:r w:rsidDel="00686A0E">
          <w:rPr>
            <w:rFonts w:asciiTheme="majorBidi" w:hAnsiTheme="majorBidi" w:cstheme="majorBidi"/>
            <w:sz w:val="24"/>
            <w:szCs w:val="24"/>
          </w:rPr>
          <w:delText xml:space="preserve">September </w:delText>
        </w:r>
        <w:r w:rsidR="00F12932" w:rsidDel="00686A0E">
          <w:rPr>
            <w:rFonts w:asciiTheme="majorBidi" w:hAnsiTheme="majorBidi" w:cstheme="majorBidi"/>
            <w:sz w:val="24"/>
            <w:szCs w:val="24"/>
          </w:rPr>
          <w:delText>20</w:delText>
        </w:r>
        <w:r w:rsidDel="00686A0E">
          <w:rPr>
            <w:rFonts w:asciiTheme="majorBidi" w:hAnsiTheme="majorBidi" w:cstheme="majorBidi"/>
            <w:sz w:val="24"/>
            <w:szCs w:val="24"/>
          </w:rPr>
          <w:delText>,</w:delText>
        </w:r>
        <w:r w:rsidRPr="008C1CDE" w:rsidDel="00686A0E">
          <w:rPr>
            <w:rFonts w:asciiTheme="majorBidi" w:hAnsiTheme="majorBidi" w:cstheme="majorBidi"/>
            <w:sz w:val="24"/>
            <w:szCs w:val="24"/>
          </w:rPr>
          <w:delText xml:space="preserve"> 20</w:delText>
        </w:r>
      </w:del>
      <w:ins w:id="1" w:author="david" w:date="2022-04-06T10:12:00Z">
        <w:r w:rsidR="00686A0E">
          <w:rPr>
            <w:rFonts w:asciiTheme="majorBidi" w:hAnsiTheme="majorBidi" w:cstheme="majorBidi"/>
            <w:sz w:val="24"/>
            <w:szCs w:val="24"/>
          </w:rPr>
          <w:t>April 6, 2022</w:t>
        </w:r>
      </w:ins>
      <w:del w:id="2" w:author="david" w:date="2022-04-06T10:12:00Z">
        <w:r w:rsidRPr="008C1CDE" w:rsidDel="00686A0E">
          <w:rPr>
            <w:rFonts w:asciiTheme="majorBidi" w:hAnsiTheme="majorBidi" w:cstheme="majorBidi"/>
            <w:sz w:val="24"/>
            <w:szCs w:val="24"/>
          </w:rPr>
          <w:delText>21</w:delText>
        </w:r>
      </w:del>
    </w:p>
    <w:p w14:paraId="75538B3B" w14:textId="55AE75E2" w:rsidR="008C1CDE" w:rsidRDefault="007A3D65" w:rsidP="007A3D6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David E. Rosenberg</w:t>
      </w:r>
      <w:r>
        <w:rPr>
          <w:rStyle w:val="FootnoteReference"/>
          <w:rFonts w:asciiTheme="majorBidi" w:hAnsiTheme="majorBidi" w:cstheme="majorBidi"/>
          <w:sz w:val="24"/>
          <w:szCs w:val="24"/>
        </w:rPr>
        <w:footnoteReference w:id="1"/>
      </w:r>
    </w:p>
    <w:p w14:paraId="20ED3D5D" w14:textId="77777777" w:rsidR="001C3A8D" w:rsidRPr="008C1CDE" w:rsidRDefault="001C3A8D" w:rsidP="007A3D6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40"/>
      </w:tblGrid>
      <w:tr w:rsidR="00D3622A" w14:paraId="07CA05FF" w14:textId="77777777" w:rsidTr="007A3D65">
        <w:tc>
          <w:tcPr>
            <w:tcW w:w="7740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020EDE06" w14:textId="295877F8" w:rsidR="00D3622A" w:rsidRPr="007A3D65" w:rsidRDefault="00D3622A" w:rsidP="00A00CA3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A3D65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Key Points</w:t>
            </w:r>
          </w:p>
          <w:p w14:paraId="589631BB" w14:textId="51B703C7" w:rsidR="007A3FCC" w:rsidRPr="007A3D65" w:rsidRDefault="00D3622A" w:rsidP="00175FD1">
            <w:pPr>
              <w:pStyle w:val="ListParagraph"/>
              <w:numPr>
                <w:ilvl w:val="0"/>
                <w:numId w:val="15"/>
              </w:numPr>
              <w:spacing w:after="240"/>
              <w:ind w:left="346" w:hanging="274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Current Lake Mead </w:t>
            </w:r>
            <w:r w:rsidR="00175FD1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operations</w:t>
            </w:r>
            <w:r w:rsidR="00A00CA3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175FD1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adapt</w:t>
            </w:r>
            <w:r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to reservoir level</w:t>
            </w:r>
            <w:r w:rsidR="00175FD1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not inflow</w:t>
            </w:r>
            <w:r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</w:t>
            </w:r>
          </w:p>
          <w:p w14:paraId="083C373C" w14:textId="77777777" w:rsidR="00175FD1" w:rsidRPr="007A3D65" w:rsidRDefault="00175FD1" w:rsidP="00175FD1">
            <w:pPr>
              <w:pStyle w:val="ListParagraph"/>
              <w:spacing w:after="240"/>
              <w:ind w:left="346"/>
              <w:rPr>
                <w:rFonts w:asciiTheme="majorBidi" w:hAnsiTheme="majorBidi" w:cstheme="majorBidi"/>
                <w:color w:val="000000" w:themeColor="text1"/>
                <w:sz w:val="8"/>
                <w:szCs w:val="8"/>
              </w:rPr>
            </w:pPr>
          </w:p>
          <w:p w14:paraId="37B00532" w14:textId="224DEAD6" w:rsidR="007A3FCC" w:rsidRPr="007A3D65" w:rsidRDefault="00D3622A" w:rsidP="007A3FCC">
            <w:pPr>
              <w:pStyle w:val="ListParagraph"/>
              <w:numPr>
                <w:ilvl w:val="0"/>
                <w:numId w:val="15"/>
              </w:numPr>
              <w:spacing w:after="120"/>
              <w:ind w:left="346" w:hanging="274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</w:t>
            </w:r>
            <w:r w:rsidR="00A00CA3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hen</w:t>
            </w:r>
            <w:r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inflows </w:t>
            </w:r>
            <w:r w:rsidR="00A00CA3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are </w:t>
            </w:r>
            <w:r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below 8 </w:t>
            </w:r>
            <w:proofErr w:type="spellStart"/>
            <w:r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maf</w:t>
            </w:r>
            <w:proofErr w:type="spellEnd"/>
            <w:r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per year, Lake Mead will draw down to 1,020 </w:t>
            </w:r>
            <w:r w:rsidR="00C94D5D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feet (5.7 </w:t>
            </w:r>
            <w:proofErr w:type="spellStart"/>
            <w:r w:rsidR="00C94D5D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maf</w:t>
            </w:r>
            <w:proofErr w:type="spellEnd"/>
            <w:r w:rsidR="00C94D5D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storage) </w:t>
            </w:r>
            <w:r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in less than </w:t>
            </w:r>
            <w:r w:rsidR="00F0091C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</w:t>
            </w:r>
            <w:r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years.</w:t>
            </w:r>
          </w:p>
          <w:p w14:paraId="2090BA8D" w14:textId="77777777" w:rsidR="00175FD1" w:rsidRPr="007A3D65" w:rsidRDefault="00175FD1" w:rsidP="00175FD1">
            <w:pPr>
              <w:pStyle w:val="ListParagraph"/>
              <w:spacing w:after="120"/>
              <w:ind w:left="346"/>
              <w:rPr>
                <w:rFonts w:asciiTheme="majorBidi" w:hAnsiTheme="majorBidi" w:cstheme="majorBidi"/>
                <w:color w:val="000000" w:themeColor="text1"/>
                <w:sz w:val="8"/>
                <w:szCs w:val="8"/>
              </w:rPr>
            </w:pPr>
          </w:p>
          <w:p w14:paraId="02D21B2C" w14:textId="091FB5DE" w:rsidR="007A3FCC" w:rsidRPr="007A3D65" w:rsidRDefault="00D3622A" w:rsidP="007A3FCC">
            <w:pPr>
              <w:pStyle w:val="ListParagraph"/>
              <w:numPr>
                <w:ilvl w:val="0"/>
                <w:numId w:val="15"/>
              </w:numPr>
              <w:spacing w:after="120"/>
              <w:ind w:left="346" w:hanging="274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Draw down </w:t>
            </w:r>
            <w:r w:rsidR="00C94D5D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will speed</w:t>
            </w:r>
            <w:r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CA3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when</w:t>
            </w:r>
            <w:r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parties withdraw from their conservation accounts or </w:t>
            </w:r>
            <w:r w:rsidR="00786979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apply</w:t>
            </w:r>
            <w:r w:rsidR="00456C8F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c</w:t>
            </w:r>
            <w:r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redits to meet mandatory targets.</w:t>
            </w:r>
          </w:p>
          <w:p w14:paraId="2E3C62EC" w14:textId="77777777" w:rsidR="00175FD1" w:rsidRPr="007A3D65" w:rsidRDefault="00175FD1" w:rsidP="00175FD1">
            <w:pPr>
              <w:pStyle w:val="ListParagraph"/>
              <w:spacing w:after="120"/>
              <w:ind w:left="346"/>
              <w:rPr>
                <w:rFonts w:asciiTheme="majorBidi" w:hAnsiTheme="majorBidi" w:cstheme="majorBidi"/>
                <w:color w:val="000000" w:themeColor="text1"/>
                <w:sz w:val="8"/>
                <w:szCs w:val="8"/>
              </w:rPr>
            </w:pPr>
          </w:p>
          <w:p w14:paraId="445BE7A2" w14:textId="3578DD5F" w:rsidR="00D3622A" w:rsidRPr="007A3D65" w:rsidRDefault="00175FD1" w:rsidP="007A3FCC">
            <w:pPr>
              <w:pStyle w:val="ListParagraph"/>
              <w:numPr>
                <w:ilvl w:val="0"/>
                <w:numId w:val="15"/>
              </w:numPr>
              <w:spacing w:after="120"/>
              <w:ind w:left="346" w:hanging="274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Adapt </w:t>
            </w:r>
            <w:r w:rsidR="008B1B06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Lake Mead</w:t>
            </w:r>
            <w:r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releases to inflow</w:t>
            </w:r>
            <w:r w:rsidR="00A00CA3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B1B06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so parties can</w:t>
            </w:r>
            <w:r w:rsidR="00D3622A" w:rsidRPr="007A3D6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:</w:t>
            </w:r>
          </w:p>
          <w:p w14:paraId="6A50990B" w14:textId="0BED7158" w:rsidR="00D3622A" w:rsidRDefault="00F0091C" w:rsidP="00A00CA3">
            <w:pPr>
              <w:pStyle w:val="ListParagraph"/>
              <w:numPr>
                <w:ilvl w:val="1"/>
                <w:numId w:val="15"/>
              </w:numPr>
              <w:spacing w:after="120"/>
              <w:ind w:left="616" w:hanging="267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</w:t>
            </w:r>
            <w:r w:rsidR="00C94D5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low</w:t>
            </w:r>
            <w:r w:rsidR="00D3622A" w:rsidRPr="00E85A1B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B1B0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reservoir</w:t>
            </w:r>
            <w:r w:rsidR="00C94D5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draw down</w:t>
            </w:r>
            <w:r w:rsidR="00D3622A" w:rsidRPr="00E85A1B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.</w:t>
            </w:r>
          </w:p>
          <w:p w14:paraId="6DC2806D" w14:textId="3929D9F6" w:rsidR="00F0091C" w:rsidRDefault="00F0091C" w:rsidP="00A00CA3">
            <w:pPr>
              <w:pStyle w:val="ListParagraph"/>
              <w:numPr>
                <w:ilvl w:val="1"/>
                <w:numId w:val="15"/>
              </w:numPr>
              <w:spacing w:after="120"/>
              <w:ind w:left="616" w:hanging="267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85A1B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Avoid </w:t>
            </w:r>
            <w:r w:rsidR="00C6275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unanticipated</w:t>
            </w:r>
            <w:r w:rsidRPr="00E85A1B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draw down.</w:t>
            </w:r>
          </w:p>
          <w:p w14:paraId="657EA189" w14:textId="08CD24C0" w:rsidR="00456C8F" w:rsidRPr="00E85A1B" w:rsidRDefault="008B1B06" w:rsidP="00A00CA3">
            <w:pPr>
              <w:pStyle w:val="ListParagraph"/>
              <w:numPr>
                <w:ilvl w:val="1"/>
                <w:numId w:val="15"/>
              </w:numPr>
              <w:spacing w:after="120"/>
              <w:ind w:left="616" w:hanging="267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</w:t>
            </w:r>
            <w:r w:rsidR="00456C8F" w:rsidRPr="00E85A1B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anage </w:t>
            </w:r>
            <w:r w:rsidR="00456C8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all </w:t>
            </w:r>
            <w:r w:rsidR="00140D7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available </w:t>
            </w:r>
            <w:r w:rsidR="00456C8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water not just conserved water.</w:t>
            </w:r>
          </w:p>
          <w:p w14:paraId="01567518" w14:textId="50BD7FA1" w:rsidR="00D3622A" w:rsidRPr="00456C8F" w:rsidRDefault="008B1B06" w:rsidP="00456C8F">
            <w:pPr>
              <w:pStyle w:val="ListParagraph"/>
              <w:numPr>
                <w:ilvl w:val="1"/>
                <w:numId w:val="15"/>
              </w:numPr>
              <w:spacing w:after="120"/>
              <w:ind w:left="616" w:hanging="267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Have</w:t>
            </w:r>
            <w:r w:rsidR="00A00CA3" w:rsidRPr="00E85A1B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more flexibility to conserve and consume water independent of other parties.</w:t>
            </w:r>
          </w:p>
        </w:tc>
      </w:tr>
    </w:tbl>
    <w:p w14:paraId="0BE846DF" w14:textId="79FBC8DA" w:rsidR="004372F1" w:rsidRDefault="004372F1" w:rsidP="004372F1">
      <w:pPr>
        <w:pStyle w:val="Heading1"/>
      </w:pPr>
      <w:r>
        <w:lastRenderedPageBreak/>
        <w:t>Introduction</w:t>
      </w:r>
    </w:p>
    <w:p w14:paraId="4C77CD3C" w14:textId="68E47899" w:rsidR="00FC0651" w:rsidRDefault="00C94D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6B72C0">
        <w:rPr>
          <w:rFonts w:asciiTheme="majorBidi" w:hAnsiTheme="majorBidi" w:cstheme="majorBidi"/>
          <w:sz w:val="24"/>
          <w:szCs w:val="24"/>
        </w:rPr>
        <w:t xml:space="preserve"> 20-year </w:t>
      </w:r>
      <w:r>
        <w:rPr>
          <w:rFonts w:asciiTheme="majorBidi" w:hAnsiTheme="majorBidi" w:cstheme="majorBidi"/>
          <w:sz w:val="24"/>
          <w:szCs w:val="24"/>
        </w:rPr>
        <w:t xml:space="preserve">Colorado River </w:t>
      </w:r>
      <w:r w:rsidR="006B72C0">
        <w:rPr>
          <w:rFonts w:asciiTheme="majorBidi" w:hAnsiTheme="majorBidi" w:cstheme="majorBidi"/>
          <w:sz w:val="24"/>
          <w:szCs w:val="24"/>
        </w:rPr>
        <w:t>drought continues</w:t>
      </w:r>
      <w:r w:rsidR="00F151C0">
        <w:rPr>
          <w:rFonts w:asciiTheme="majorBidi" w:hAnsiTheme="majorBidi" w:cstheme="majorBidi"/>
          <w:sz w:val="24"/>
          <w:szCs w:val="24"/>
        </w:rPr>
        <w:t xml:space="preserve"> </w:t>
      </w:r>
      <w:r w:rsidR="00C61324">
        <w:rPr>
          <w:rFonts w:asciiTheme="majorBidi" w:hAnsiTheme="majorBidi" w:cstheme="majorBidi"/>
          <w:sz w:val="24"/>
          <w:szCs w:val="24"/>
        </w:rPr>
        <w:t>and</w:t>
      </w:r>
      <w:r w:rsidR="00F151C0">
        <w:rPr>
          <w:rFonts w:asciiTheme="majorBidi" w:hAnsiTheme="majorBidi" w:cstheme="majorBidi"/>
          <w:sz w:val="24"/>
          <w:szCs w:val="24"/>
        </w:rPr>
        <w:t xml:space="preserve"> Lake Mead draws down</w:t>
      </w:r>
      <w:r>
        <w:rPr>
          <w:rFonts w:asciiTheme="majorBidi" w:hAnsiTheme="majorBidi" w:cstheme="majorBidi"/>
          <w:sz w:val="24"/>
          <w:szCs w:val="24"/>
        </w:rPr>
        <w:t>.</w:t>
      </w:r>
      <w:r w:rsidR="00175FD1">
        <w:rPr>
          <w:rFonts w:asciiTheme="majorBidi" w:hAnsiTheme="majorBidi" w:cstheme="majorBidi"/>
          <w:sz w:val="24"/>
          <w:szCs w:val="24"/>
        </w:rPr>
        <w:t xml:space="preserve"> As Lake Mead falls through 8 elevation tiers to 1,020 feet (5.7 million acre-feet [</w:t>
      </w:r>
      <w:proofErr w:type="spellStart"/>
      <w:r w:rsidR="00175FD1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175FD1">
        <w:rPr>
          <w:rFonts w:asciiTheme="majorBidi" w:hAnsiTheme="majorBidi" w:cstheme="majorBidi"/>
          <w:sz w:val="24"/>
          <w:szCs w:val="24"/>
        </w:rPr>
        <w:t xml:space="preserve">]), releases drop and </w:t>
      </w:r>
      <w:r w:rsidR="004372F1">
        <w:rPr>
          <w:rFonts w:asciiTheme="majorBidi" w:hAnsiTheme="majorBidi" w:cstheme="majorBidi"/>
          <w:sz w:val="24"/>
          <w:szCs w:val="24"/>
        </w:rPr>
        <w:t>mandatory water conservation targets</w:t>
      </w:r>
      <w:r w:rsidR="00F041C2">
        <w:rPr>
          <w:rFonts w:asciiTheme="majorBidi" w:hAnsiTheme="majorBidi" w:cstheme="majorBidi"/>
          <w:sz w:val="24"/>
          <w:szCs w:val="24"/>
        </w:rPr>
        <w:t xml:space="preserve"> </w:t>
      </w:r>
      <w:ins w:id="3" w:author="david" w:date="2022-04-04T12:13:00Z">
        <w:r w:rsidR="004A21C2">
          <w:rPr>
            <w:rFonts w:asciiTheme="majorBidi" w:hAnsiTheme="majorBidi" w:cstheme="majorBidi"/>
            <w:sz w:val="24"/>
            <w:szCs w:val="24"/>
          </w:rPr>
          <w:t xml:space="preserve">for California, Arizona, Nevada, and Mexico </w:t>
        </w:r>
      </w:ins>
      <w:r w:rsidR="00F041C2">
        <w:rPr>
          <w:rFonts w:asciiTheme="majorBidi" w:hAnsiTheme="majorBidi" w:cstheme="majorBidi"/>
          <w:sz w:val="24"/>
          <w:szCs w:val="24"/>
        </w:rPr>
        <w:t>grow to 1.</w:t>
      </w:r>
      <w:r w:rsidR="00D9285B">
        <w:rPr>
          <w:rFonts w:asciiTheme="majorBidi" w:hAnsiTheme="majorBidi" w:cstheme="majorBidi"/>
          <w:sz w:val="24"/>
          <w:szCs w:val="24"/>
        </w:rPr>
        <w:t>375</w:t>
      </w:r>
      <w:r w:rsidR="00F04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041C2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F041C2">
        <w:rPr>
          <w:rFonts w:asciiTheme="majorBidi" w:hAnsiTheme="majorBidi" w:cstheme="majorBidi"/>
          <w:sz w:val="24"/>
          <w:szCs w:val="24"/>
        </w:rPr>
        <w:t xml:space="preserve"> per year</w:t>
      </w:r>
      <w:r w:rsidR="004C6818">
        <w:rPr>
          <w:rFonts w:asciiTheme="majorBidi" w:hAnsiTheme="majorBidi" w:cstheme="majorBidi"/>
          <w:sz w:val="24"/>
          <w:szCs w:val="24"/>
        </w:rPr>
        <w:t xml:space="preserve"> </w:t>
      </w:r>
      <w:r w:rsidR="00FC409E">
        <w:rPr>
          <w:rFonts w:asciiTheme="majorBidi" w:hAnsiTheme="majorBidi" w:cstheme="majorBidi"/>
          <w:sz w:val="24"/>
          <w:szCs w:val="24"/>
        </w:rPr>
        <w:fldChar w:fldCharType="begin"/>
      </w:r>
      <w:r w:rsidR="003B07DF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&lt;EndNote&gt;&lt;Cite&gt;&lt;Author&gt;USBR&lt;/Author&gt;&lt;Year&gt;2019&lt;/Year&gt;&lt;RecNum&gt;2578&lt;/RecNum&gt;&lt;DisplayText&gt;(USBR, 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Reclamation&lt;/publisher&gt;&lt;urls&gt;&lt;related-urls&gt;&lt;url&gt;https://www.usbr.gov/dcp/finaldocs.html&lt;/url&gt;&lt;/related-urls&gt;&lt;/urls&gt;&lt;/record&gt;&lt;/Cite&gt;&lt;/EndNote&gt;</w:instrText>
      </w:r>
      <w:r w:rsidR="00FC409E">
        <w:rPr>
          <w:rFonts w:asciiTheme="majorBidi" w:hAnsiTheme="majorBidi" w:cstheme="majorBidi"/>
          <w:sz w:val="24"/>
          <w:szCs w:val="24"/>
        </w:rPr>
        <w:fldChar w:fldCharType="separate"/>
      </w:r>
      <w:r w:rsidR="003B07DF">
        <w:rPr>
          <w:rFonts w:asciiTheme="majorBidi" w:hAnsiTheme="majorBidi" w:cstheme="majorBidi"/>
          <w:noProof/>
          <w:sz w:val="24"/>
          <w:szCs w:val="24"/>
        </w:rPr>
        <w:t>(USBR, 2019)</w:t>
      </w:r>
      <w:r w:rsidR="00FC409E">
        <w:rPr>
          <w:rFonts w:asciiTheme="majorBidi" w:hAnsiTheme="majorBidi" w:cstheme="majorBidi"/>
          <w:sz w:val="24"/>
          <w:szCs w:val="24"/>
        </w:rPr>
        <w:fldChar w:fldCharType="end"/>
      </w:r>
      <w:r w:rsidR="004372F1">
        <w:rPr>
          <w:rFonts w:asciiTheme="majorBidi" w:hAnsiTheme="majorBidi" w:cstheme="majorBidi"/>
          <w:sz w:val="24"/>
          <w:szCs w:val="24"/>
        </w:rPr>
        <w:t>.</w:t>
      </w:r>
      <w:r w:rsidR="00B8459D">
        <w:rPr>
          <w:rFonts w:asciiTheme="majorBidi" w:hAnsiTheme="majorBidi" w:cstheme="majorBidi"/>
          <w:sz w:val="24"/>
          <w:szCs w:val="24"/>
        </w:rPr>
        <w:t xml:space="preserve"> </w:t>
      </w:r>
      <w:r w:rsidR="009F5CB3">
        <w:rPr>
          <w:rFonts w:asciiTheme="majorBidi" w:hAnsiTheme="majorBidi" w:cstheme="majorBidi"/>
          <w:sz w:val="24"/>
          <w:szCs w:val="24"/>
        </w:rPr>
        <w:t>How</w:t>
      </w:r>
      <w:r w:rsidR="00C633B2">
        <w:rPr>
          <w:rFonts w:asciiTheme="majorBidi" w:hAnsiTheme="majorBidi" w:cstheme="majorBidi"/>
          <w:sz w:val="24"/>
          <w:szCs w:val="24"/>
        </w:rPr>
        <w:t xml:space="preserve"> </w:t>
      </w:r>
      <w:r w:rsidR="009909DB">
        <w:rPr>
          <w:rFonts w:asciiTheme="majorBidi" w:hAnsiTheme="majorBidi" w:cstheme="majorBidi"/>
          <w:sz w:val="24"/>
          <w:szCs w:val="24"/>
        </w:rPr>
        <w:t>will</w:t>
      </w:r>
      <w:r w:rsidR="00426E78">
        <w:rPr>
          <w:rFonts w:asciiTheme="majorBidi" w:hAnsiTheme="majorBidi" w:cstheme="majorBidi"/>
          <w:sz w:val="24"/>
          <w:szCs w:val="24"/>
        </w:rPr>
        <w:t xml:space="preserve"> different reservoir inflows</w:t>
      </w:r>
      <w:r w:rsidR="00D30114">
        <w:rPr>
          <w:rFonts w:asciiTheme="majorBidi" w:hAnsiTheme="majorBidi" w:cstheme="majorBidi"/>
          <w:sz w:val="24"/>
          <w:szCs w:val="24"/>
        </w:rPr>
        <w:t>, releases,</w:t>
      </w:r>
      <w:r w:rsidR="00426E78">
        <w:rPr>
          <w:rFonts w:asciiTheme="majorBidi" w:hAnsiTheme="majorBidi" w:cstheme="majorBidi"/>
          <w:sz w:val="24"/>
          <w:szCs w:val="24"/>
        </w:rPr>
        <w:t xml:space="preserve"> </w:t>
      </w:r>
      <w:r w:rsidR="004A11A0">
        <w:rPr>
          <w:rFonts w:asciiTheme="majorBidi" w:hAnsiTheme="majorBidi" w:cstheme="majorBidi"/>
          <w:sz w:val="24"/>
          <w:szCs w:val="24"/>
        </w:rPr>
        <w:t xml:space="preserve">and </w:t>
      </w:r>
      <w:r w:rsidR="006D1BFD">
        <w:rPr>
          <w:rFonts w:asciiTheme="majorBidi" w:hAnsiTheme="majorBidi" w:cstheme="majorBidi"/>
          <w:sz w:val="24"/>
          <w:szCs w:val="24"/>
        </w:rPr>
        <w:t xml:space="preserve">additional </w:t>
      </w:r>
      <w:r w:rsidR="004A11A0">
        <w:rPr>
          <w:rFonts w:asciiTheme="majorBidi" w:hAnsiTheme="majorBidi" w:cstheme="majorBidi"/>
          <w:sz w:val="24"/>
          <w:szCs w:val="24"/>
        </w:rPr>
        <w:t xml:space="preserve">water conservation efforts </w:t>
      </w:r>
      <w:r w:rsidR="00C61324">
        <w:rPr>
          <w:rFonts w:asciiTheme="majorBidi" w:hAnsiTheme="majorBidi" w:cstheme="majorBidi"/>
          <w:sz w:val="24"/>
          <w:szCs w:val="24"/>
        </w:rPr>
        <w:t>beyond mandatory targets speed or slow</w:t>
      </w:r>
      <w:r w:rsidR="00426E78">
        <w:rPr>
          <w:rFonts w:asciiTheme="majorBidi" w:hAnsiTheme="majorBidi" w:cstheme="majorBidi"/>
          <w:sz w:val="24"/>
          <w:szCs w:val="24"/>
        </w:rPr>
        <w:t xml:space="preserve"> L</w:t>
      </w:r>
      <w:r w:rsidR="005D7D42">
        <w:rPr>
          <w:rFonts w:asciiTheme="majorBidi" w:hAnsiTheme="majorBidi" w:cstheme="majorBidi"/>
          <w:sz w:val="24"/>
          <w:szCs w:val="24"/>
        </w:rPr>
        <w:t>ake</w:t>
      </w:r>
      <w:r w:rsidR="00426E78">
        <w:rPr>
          <w:rFonts w:asciiTheme="majorBidi" w:hAnsiTheme="majorBidi" w:cstheme="majorBidi"/>
          <w:sz w:val="24"/>
          <w:szCs w:val="24"/>
        </w:rPr>
        <w:t xml:space="preserve"> Mead</w:t>
      </w:r>
      <w:r w:rsidR="00AB7737">
        <w:rPr>
          <w:rFonts w:asciiTheme="majorBidi" w:hAnsiTheme="majorBidi" w:cstheme="majorBidi"/>
          <w:sz w:val="24"/>
          <w:szCs w:val="24"/>
        </w:rPr>
        <w:t>’s</w:t>
      </w:r>
      <w:r w:rsidR="00C633B2">
        <w:rPr>
          <w:rFonts w:asciiTheme="majorBidi" w:hAnsiTheme="majorBidi" w:cstheme="majorBidi"/>
          <w:sz w:val="24"/>
          <w:szCs w:val="24"/>
        </w:rPr>
        <w:t xml:space="preserve"> </w:t>
      </w:r>
      <w:r w:rsidR="00634E9C">
        <w:rPr>
          <w:rFonts w:asciiTheme="majorBidi" w:hAnsiTheme="majorBidi" w:cstheme="majorBidi"/>
          <w:sz w:val="24"/>
          <w:szCs w:val="24"/>
        </w:rPr>
        <w:t>draw</w:t>
      </w:r>
      <w:r w:rsidR="006B72C0">
        <w:rPr>
          <w:rFonts w:asciiTheme="majorBidi" w:hAnsiTheme="majorBidi" w:cstheme="majorBidi"/>
          <w:sz w:val="24"/>
          <w:szCs w:val="24"/>
        </w:rPr>
        <w:t xml:space="preserve"> </w:t>
      </w:r>
      <w:r w:rsidR="00634E9C">
        <w:rPr>
          <w:rFonts w:asciiTheme="majorBidi" w:hAnsiTheme="majorBidi" w:cstheme="majorBidi"/>
          <w:sz w:val="24"/>
          <w:szCs w:val="24"/>
        </w:rPr>
        <w:t>down, stabiliz</w:t>
      </w:r>
      <w:r w:rsidR="00426E78">
        <w:rPr>
          <w:rFonts w:asciiTheme="majorBidi" w:hAnsiTheme="majorBidi" w:cstheme="majorBidi"/>
          <w:sz w:val="24"/>
          <w:szCs w:val="24"/>
        </w:rPr>
        <w:t>ation</w:t>
      </w:r>
      <w:r w:rsidR="00634E9C">
        <w:rPr>
          <w:rFonts w:asciiTheme="majorBidi" w:hAnsiTheme="majorBidi" w:cstheme="majorBidi"/>
          <w:sz w:val="24"/>
          <w:szCs w:val="24"/>
        </w:rPr>
        <w:t>, and recover</w:t>
      </w:r>
      <w:r w:rsidR="00426E78">
        <w:rPr>
          <w:rFonts w:asciiTheme="majorBidi" w:hAnsiTheme="majorBidi" w:cstheme="majorBidi"/>
          <w:sz w:val="24"/>
          <w:szCs w:val="24"/>
        </w:rPr>
        <w:t>y?</w:t>
      </w:r>
    </w:p>
    <w:p w14:paraId="23FFC029" w14:textId="483D7233" w:rsidR="006D1BFD" w:rsidRDefault="00FC0651" w:rsidP="00FC065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piece seeks to provoke thought and discussion to adapt </w:t>
      </w:r>
      <w:r w:rsidR="00AB7737">
        <w:rPr>
          <w:rFonts w:asciiTheme="majorBidi" w:hAnsiTheme="majorBidi" w:cstheme="majorBidi"/>
          <w:sz w:val="24"/>
          <w:szCs w:val="24"/>
        </w:rPr>
        <w:t xml:space="preserve">Lake Mead </w:t>
      </w:r>
      <w:r>
        <w:rPr>
          <w:rFonts w:asciiTheme="majorBidi" w:hAnsiTheme="majorBidi" w:cstheme="majorBidi"/>
          <w:sz w:val="24"/>
          <w:szCs w:val="24"/>
        </w:rPr>
        <w:t xml:space="preserve">releases to inflow not just </w:t>
      </w:r>
      <w:r w:rsidR="00BA020F">
        <w:rPr>
          <w:rFonts w:asciiTheme="majorBidi" w:hAnsiTheme="majorBidi" w:cstheme="majorBidi"/>
          <w:sz w:val="24"/>
          <w:szCs w:val="24"/>
        </w:rPr>
        <w:t>elevation</w:t>
      </w:r>
      <w:r>
        <w:rPr>
          <w:rFonts w:asciiTheme="majorBidi" w:hAnsiTheme="majorBidi" w:cstheme="majorBidi"/>
          <w:sz w:val="24"/>
          <w:szCs w:val="24"/>
        </w:rPr>
        <w:t>. The next two sections develop scenarios of</w:t>
      </w:r>
      <w:r w:rsidR="00C61324">
        <w:rPr>
          <w:rFonts w:asciiTheme="majorBidi" w:hAnsiTheme="majorBidi" w:cstheme="majorBidi"/>
          <w:sz w:val="24"/>
          <w:szCs w:val="24"/>
        </w:rPr>
        <w:t xml:space="preserve"> </w:t>
      </w:r>
      <w:r w:rsidR="009F5CB3">
        <w:rPr>
          <w:rFonts w:asciiTheme="majorBidi" w:hAnsiTheme="majorBidi" w:cstheme="majorBidi"/>
          <w:sz w:val="24"/>
          <w:szCs w:val="24"/>
        </w:rPr>
        <w:t>Lake Mead inflow</w:t>
      </w:r>
      <w:r w:rsidR="00D30114">
        <w:rPr>
          <w:rFonts w:asciiTheme="majorBidi" w:hAnsiTheme="majorBidi" w:cstheme="majorBidi"/>
          <w:sz w:val="24"/>
          <w:szCs w:val="24"/>
        </w:rPr>
        <w:t xml:space="preserve"> and </w:t>
      </w:r>
      <w:r w:rsidR="000D3CF2">
        <w:rPr>
          <w:rFonts w:asciiTheme="majorBidi" w:hAnsiTheme="majorBidi" w:cstheme="majorBidi"/>
          <w:sz w:val="24"/>
          <w:szCs w:val="24"/>
        </w:rPr>
        <w:t xml:space="preserve">additional </w:t>
      </w:r>
      <w:r w:rsidR="00D30114">
        <w:rPr>
          <w:rFonts w:asciiTheme="majorBidi" w:hAnsiTheme="majorBidi" w:cstheme="majorBidi"/>
          <w:sz w:val="24"/>
          <w:szCs w:val="24"/>
        </w:rPr>
        <w:t>water conservation</w:t>
      </w:r>
      <w:r w:rsidR="00175FD1">
        <w:rPr>
          <w:rFonts w:asciiTheme="majorBidi" w:hAnsiTheme="majorBidi" w:cstheme="majorBidi"/>
          <w:sz w:val="24"/>
          <w:szCs w:val="24"/>
        </w:rPr>
        <w:t xml:space="preserve"> </w:t>
      </w:r>
      <w:r w:rsidR="00BA020F">
        <w:rPr>
          <w:rFonts w:asciiTheme="majorBidi" w:hAnsiTheme="majorBidi" w:cstheme="majorBidi"/>
          <w:sz w:val="24"/>
          <w:szCs w:val="24"/>
        </w:rPr>
        <w:t>above</w:t>
      </w:r>
      <w:r w:rsidR="00FC3897">
        <w:rPr>
          <w:rFonts w:asciiTheme="majorBidi" w:hAnsiTheme="majorBidi" w:cstheme="majorBidi"/>
          <w:sz w:val="24"/>
          <w:szCs w:val="24"/>
        </w:rPr>
        <w:t xml:space="preserve"> mandatory targets</w:t>
      </w:r>
      <w:r>
        <w:rPr>
          <w:rFonts w:asciiTheme="majorBidi" w:hAnsiTheme="majorBidi" w:cstheme="majorBidi"/>
          <w:sz w:val="24"/>
          <w:szCs w:val="24"/>
        </w:rPr>
        <w:t>. Numeric</w:t>
      </w:r>
      <w:r w:rsidR="00726DA4">
        <w:rPr>
          <w:rFonts w:asciiTheme="majorBidi" w:hAnsiTheme="majorBidi" w:cstheme="majorBidi"/>
          <w:sz w:val="24"/>
          <w:szCs w:val="24"/>
        </w:rPr>
        <w:t xml:space="preserve">al simulations </w:t>
      </w:r>
      <w:r w:rsidR="00116017">
        <w:rPr>
          <w:rFonts w:asciiTheme="majorBidi" w:hAnsiTheme="majorBidi" w:cstheme="majorBidi"/>
          <w:sz w:val="24"/>
          <w:szCs w:val="24"/>
        </w:rPr>
        <w:t xml:space="preserve">identify inflow </w:t>
      </w:r>
      <w:r w:rsidR="00B612B3">
        <w:rPr>
          <w:rFonts w:asciiTheme="majorBidi" w:hAnsiTheme="majorBidi" w:cstheme="majorBidi"/>
          <w:sz w:val="24"/>
          <w:szCs w:val="24"/>
        </w:rPr>
        <w:t xml:space="preserve">and conservation </w:t>
      </w:r>
      <w:r w:rsidR="00116017">
        <w:rPr>
          <w:rFonts w:asciiTheme="majorBidi" w:hAnsiTheme="majorBidi" w:cstheme="majorBidi"/>
          <w:sz w:val="24"/>
          <w:szCs w:val="24"/>
        </w:rPr>
        <w:t>triggers to</w:t>
      </w:r>
      <w:r w:rsidR="00B708E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draw down, </w:t>
      </w:r>
      <w:r w:rsidR="00116017">
        <w:rPr>
          <w:rFonts w:asciiTheme="majorBidi" w:hAnsiTheme="majorBidi" w:cstheme="majorBidi"/>
          <w:sz w:val="24"/>
          <w:szCs w:val="24"/>
        </w:rPr>
        <w:t>s</w:t>
      </w:r>
      <w:r w:rsidR="006D1BFD">
        <w:rPr>
          <w:rFonts w:asciiTheme="majorBidi" w:hAnsiTheme="majorBidi" w:cstheme="majorBidi"/>
          <w:sz w:val="24"/>
          <w:szCs w:val="24"/>
        </w:rPr>
        <w:t>tabiliz</w:t>
      </w:r>
      <w:r w:rsidR="005D7D42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,</w:t>
      </w:r>
      <w:r w:rsidR="006D1BFD">
        <w:rPr>
          <w:rFonts w:asciiTheme="majorBidi" w:hAnsiTheme="majorBidi" w:cstheme="majorBidi"/>
          <w:sz w:val="24"/>
          <w:szCs w:val="24"/>
        </w:rPr>
        <w:t xml:space="preserve"> and recover</w:t>
      </w:r>
      <w:r w:rsidR="005D7D42">
        <w:rPr>
          <w:rFonts w:asciiTheme="majorBidi" w:hAnsiTheme="majorBidi" w:cstheme="majorBidi"/>
          <w:sz w:val="24"/>
          <w:szCs w:val="24"/>
        </w:rPr>
        <w:t xml:space="preserve"> Lake Mead</w:t>
      </w:r>
      <w:r w:rsidR="00D30114">
        <w:rPr>
          <w:rFonts w:asciiTheme="majorBidi" w:hAnsiTheme="majorBidi" w:cstheme="majorBidi"/>
          <w:sz w:val="24"/>
          <w:szCs w:val="24"/>
        </w:rPr>
        <w:t xml:space="preserve">. </w:t>
      </w:r>
      <w:r w:rsidR="008A7A78">
        <w:rPr>
          <w:rFonts w:asciiTheme="majorBidi" w:hAnsiTheme="majorBidi" w:cstheme="majorBidi"/>
          <w:sz w:val="24"/>
          <w:szCs w:val="24"/>
        </w:rPr>
        <w:t>T</w:t>
      </w:r>
      <w:r w:rsidR="004A0A78">
        <w:rPr>
          <w:rFonts w:asciiTheme="majorBidi" w:hAnsiTheme="majorBidi" w:cstheme="majorBidi"/>
          <w:sz w:val="24"/>
          <w:szCs w:val="24"/>
        </w:rPr>
        <w:t>h</w:t>
      </w:r>
      <w:r w:rsidR="00961FE0">
        <w:rPr>
          <w:rFonts w:asciiTheme="majorBidi" w:hAnsiTheme="majorBidi" w:cstheme="majorBidi"/>
          <w:sz w:val="24"/>
          <w:szCs w:val="24"/>
        </w:rPr>
        <w:t>is</w:t>
      </w:r>
      <w:r w:rsidR="004A0A78">
        <w:rPr>
          <w:rFonts w:asciiTheme="majorBidi" w:hAnsiTheme="majorBidi" w:cstheme="majorBidi"/>
          <w:sz w:val="24"/>
          <w:szCs w:val="24"/>
        </w:rPr>
        <w:t xml:space="preserve"> </w:t>
      </w:r>
      <w:r w:rsidR="000A139A">
        <w:rPr>
          <w:rFonts w:asciiTheme="majorBidi" w:hAnsiTheme="majorBidi" w:cstheme="majorBidi"/>
          <w:sz w:val="24"/>
          <w:szCs w:val="24"/>
        </w:rPr>
        <w:t>piece</w:t>
      </w:r>
      <w:r w:rsidR="004A0A7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shows </w:t>
      </w:r>
      <w:r w:rsidR="00C62757">
        <w:rPr>
          <w:rFonts w:asciiTheme="majorBidi" w:hAnsiTheme="majorBidi" w:cstheme="majorBidi"/>
          <w:sz w:val="24"/>
          <w:szCs w:val="24"/>
        </w:rPr>
        <w:t>that</w:t>
      </w:r>
      <w:r w:rsidR="00B708E2">
        <w:rPr>
          <w:rFonts w:asciiTheme="majorBidi" w:hAnsiTheme="majorBidi" w:cstheme="majorBidi"/>
          <w:sz w:val="24"/>
          <w:szCs w:val="24"/>
        </w:rPr>
        <w:t xml:space="preserve"> </w:t>
      </w:r>
      <w:r w:rsidR="00FC3897">
        <w:rPr>
          <w:rFonts w:asciiTheme="majorBidi" w:hAnsiTheme="majorBidi" w:cstheme="majorBidi"/>
          <w:sz w:val="24"/>
          <w:szCs w:val="24"/>
        </w:rPr>
        <w:t>adapt</w:t>
      </w:r>
      <w:r w:rsidR="00C62757">
        <w:rPr>
          <w:rFonts w:asciiTheme="majorBidi" w:hAnsiTheme="majorBidi" w:cstheme="majorBidi"/>
          <w:sz w:val="24"/>
          <w:szCs w:val="24"/>
        </w:rPr>
        <w:t>ing</w:t>
      </w:r>
      <w:r w:rsidR="004A0A78">
        <w:rPr>
          <w:rFonts w:asciiTheme="majorBidi" w:hAnsiTheme="majorBidi" w:cstheme="majorBidi"/>
          <w:sz w:val="24"/>
          <w:szCs w:val="24"/>
        </w:rPr>
        <w:t xml:space="preserve"> </w:t>
      </w:r>
      <w:r w:rsidR="003867BA">
        <w:rPr>
          <w:rFonts w:asciiTheme="majorBidi" w:hAnsiTheme="majorBidi" w:cstheme="majorBidi"/>
          <w:sz w:val="24"/>
          <w:szCs w:val="24"/>
        </w:rPr>
        <w:t>Lake Mead</w:t>
      </w:r>
      <w:r w:rsidR="007A4812">
        <w:rPr>
          <w:rFonts w:asciiTheme="majorBidi" w:hAnsiTheme="majorBidi" w:cstheme="majorBidi"/>
          <w:sz w:val="24"/>
          <w:szCs w:val="24"/>
        </w:rPr>
        <w:t xml:space="preserve"> </w:t>
      </w:r>
      <w:r w:rsidR="007D5247">
        <w:rPr>
          <w:rFonts w:asciiTheme="majorBidi" w:hAnsiTheme="majorBidi" w:cstheme="majorBidi"/>
          <w:sz w:val="24"/>
          <w:szCs w:val="24"/>
        </w:rPr>
        <w:t>releases</w:t>
      </w:r>
      <w:r w:rsidR="00FC3897">
        <w:rPr>
          <w:rFonts w:asciiTheme="majorBidi" w:hAnsiTheme="majorBidi" w:cstheme="majorBidi"/>
          <w:sz w:val="24"/>
          <w:szCs w:val="24"/>
        </w:rPr>
        <w:t xml:space="preserve"> to reservoir </w:t>
      </w:r>
      <w:r w:rsidR="004A0A78">
        <w:rPr>
          <w:rFonts w:asciiTheme="majorBidi" w:hAnsiTheme="majorBidi" w:cstheme="majorBidi"/>
          <w:sz w:val="24"/>
          <w:szCs w:val="24"/>
        </w:rPr>
        <w:t>inflow</w:t>
      </w:r>
      <w:r w:rsidR="00AD7232">
        <w:rPr>
          <w:rFonts w:asciiTheme="majorBidi" w:hAnsiTheme="majorBidi" w:cstheme="majorBidi"/>
          <w:sz w:val="24"/>
          <w:szCs w:val="24"/>
        </w:rPr>
        <w:t xml:space="preserve"> </w:t>
      </w:r>
      <w:r w:rsidR="00C62757">
        <w:rPr>
          <w:rFonts w:asciiTheme="majorBidi" w:hAnsiTheme="majorBidi" w:cstheme="majorBidi"/>
          <w:sz w:val="24"/>
          <w:szCs w:val="24"/>
        </w:rPr>
        <w:t>can</w:t>
      </w:r>
      <w:r w:rsidR="00AD7232">
        <w:rPr>
          <w:rFonts w:asciiTheme="majorBidi" w:hAnsiTheme="majorBidi" w:cstheme="majorBidi"/>
          <w:sz w:val="24"/>
          <w:szCs w:val="24"/>
        </w:rPr>
        <w:t xml:space="preserve"> give </w:t>
      </w:r>
      <w:r w:rsidR="00B612B3">
        <w:rPr>
          <w:rFonts w:asciiTheme="majorBidi" w:hAnsiTheme="majorBidi" w:cstheme="majorBidi"/>
          <w:sz w:val="24"/>
          <w:szCs w:val="24"/>
        </w:rPr>
        <w:t>the Lower Basin states, their contractors, and Mexico</w:t>
      </w:r>
      <w:r w:rsidR="00AD7232">
        <w:rPr>
          <w:rFonts w:asciiTheme="majorBidi" w:hAnsiTheme="majorBidi" w:cstheme="majorBidi"/>
          <w:sz w:val="24"/>
          <w:szCs w:val="24"/>
        </w:rPr>
        <w:t xml:space="preserve"> more flexibility to conserve water,</w:t>
      </w:r>
      <w:r w:rsidR="000A139A">
        <w:rPr>
          <w:rFonts w:asciiTheme="majorBidi" w:hAnsiTheme="majorBidi" w:cstheme="majorBidi"/>
          <w:sz w:val="24"/>
          <w:szCs w:val="24"/>
        </w:rPr>
        <w:t xml:space="preserve"> </w:t>
      </w:r>
      <w:r w:rsidR="000D3CF2">
        <w:rPr>
          <w:rFonts w:asciiTheme="majorBidi" w:hAnsiTheme="majorBidi" w:cstheme="majorBidi"/>
          <w:sz w:val="24"/>
          <w:szCs w:val="24"/>
        </w:rPr>
        <w:t>slow draw down to 1</w:t>
      </w:r>
      <w:r w:rsidR="004C6818">
        <w:rPr>
          <w:rFonts w:asciiTheme="majorBidi" w:hAnsiTheme="majorBidi" w:cstheme="majorBidi"/>
          <w:sz w:val="24"/>
          <w:szCs w:val="24"/>
        </w:rPr>
        <w:t>,020 feet</w:t>
      </w:r>
      <w:r w:rsidR="00AD7232">
        <w:rPr>
          <w:rFonts w:asciiTheme="majorBidi" w:hAnsiTheme="majorBidi" w:cstheme="majorBidi"/>
          <w:sz w:val="24"/>
          <w:szCs w:val="24"/>
        </w:rPr>
        <w:t>,</w:t>
      </w:r>
      <w:r w:rsidR="004C6818">
        <w:rPr>
          <w:rFonts w:asciiTheme="majorBidi" w:hAnsiTheme="majorBidi" w:cstheme="majorBidi"/>
          <w:sz w:val="24"/>
          <w:szCs w:val="24"/>
        </w:rPr>
        <w:t xml:space="preserve"> </w:t>
      </w:r>
      <w:r w:rsidR="000D3CF2">
        <w:rPr>
          <w:rFonts w:asciiTheme="majorBidi" w:hAnsiTheme="majorBidi" w:cstheme="majorBidi"/>
          <w:sz w:val="24"/>
          <w:szCs w:val="24"/>
        </w:rPr>
        <w:t xml:space="preserve">and </w:t>
      </w:r>
      <w:r w:rsidR="00AD7232">
        <w:rPr>
          <w:rFonts w:asciiTheme="majorBidi" w:hAnsiTheme="majorBidi" w:cstheme="majorBidi"/>
          <w:sz w:val="24"/>
          <w:szCs w:val="24"/>
        </w:rPr>
        <w:t>reduce unanticipated d</w:t>
      </w:r>
      <w:r w:rsidR="000D3CF2">
        <w:rPr>
          <w:rFonts w:asciiTheme="majorBidi" w:hAnsiTheme="majorBidi" w:cstheme="majorBidi"/>
          <w:sz w:val="24"/>
          <w:szCs w:val="24"/>
        </w:rPr>
        <w:t>raw down</w:t>
      </w:r>
      <w:r w:rsidR="00E1325B">
        <w:rPr>
          <w:rFonts w:asciiTheme="majorBidi" w:hAnsiTheme="majorBidi" w:cstheme="majorBidi"/>
          <w:sz w:val="24"/>
          <w:szCs w:val="24"/>
        </w:rPr>
        <w:t>.</w:t>
      </w:r>
      <w:r w:rsidR="000A139A">
        <w:rPr>
          <w:rFonts w:asciiTheme="majorBidi" w:hAnsiTheme="majorBidi" w:cstheme="majorBidi"/>
          <w:sz w:val="24"/>
          <w:szCs w:val="24"/>
        </w:rPr>
        <w:t xml:space="preserve"> </w:t>
      </w:r>
      <w:r w:rsidR="0004020A">
        <w:rPr>
          <w:rFonts w:asciiTheme="majorBidi" w:hAnsiTheme="majorBidi" w:cstheme="majorBidi"/>
          <w:sz w:val="24"/>
          <w:szCs w:val="24"/>
        </w:rPr>
        <w:t xml:space="preserve">To </w:t>
      </w:r>
      <w:r w:rsidR="00326C9B">
        <w:rPr>
          <w:rFonts w:asciiTheme="majorBidi" w:hAnsiTheme="majorBidi" w:cstheme="majorBidi"/>
          <w:sz w:val="24"/>
          <w:szCs w:val="24"/>
        </w:rPr>
        <w:t xml:space="preserve">adapt to inflow, </w:t>
      </w:r>
      <w:r w:rsidR="007D5247">
        <w:rPr>
          <w:rFonts w:asciiTheme="majorBidi" w:hAnsiTheme="majorBidi" w:cstheme="majorBidi"/>
          <w:sz w:val="24"/>
          <w:szCs w:val="24"/>
        </w:rPr>
        <w:t xml:space="preserve">the </w:t>
      </w:r>
      <w:r w:rsidR="00BA020F">
        <w:rPr>
          <w:rFonts w:asciiTheme="majorBidi" w:hAnsiTheme="majorBidi" w:cstheme="majorBidi"/>
          <w:sz w:val="24"/>
          <w:szCs w:val="24"/>
        </w:rPr>
        <w:t xml:space="preserve">piece suggests </w:t>
      </w:r>
      <w:r w:rsidR="00B612B3">
        <w:rPr>
          <w:rFonts w:asciiTheme="majorBidi" w:hAnsiTheme="majorBidi" w:cstheme="majorBidi"/>
          <w:sz w:val="24"/>
          <w:szCs w:val="24"/>
        </w:rPr>
        <w:t xml:space="preserve">parties </w:t>
      </w:r>
      <w:r w:rsidR="0004020A">
        <w:rPr>
          <w:rFonts w:asciiTheme="majorBidi" w:hAnsiTheme="majorBidi" w:cstheme="majorBidi"/>
          <w:sz w:val="24"/>
          <w:szCs w:val="24"/>
        </w:rPr>
        <w:t xml:space="preserve">split each year’s inflow. </w:t>
      </w:r>
      <w:r w:rsidR="00BA020F">
        <w:rPr>
          <w:rFonts w:asciiTheme="majorBidi" w:hAnsiTheme="majorBidi" w:cstheme="majorBidi"/>
          <w:sz w:val="24"/>
          <w:szCs w:val="24"/>
        </w:rPr>
        <w:t>Splitting inflows</w:t>
      </w:r>
      <w:r w:rsidR="00A20B0F">
        <w:rPr>
          <w:rFonts w:asciiTheme="majorBidi" w:hAnsiTheme="majorBidi" w:cstheme="majorBidi"/>
          <w:sz w:val="24"/>
          <w:szCs w:val="24"/>
        </w:rPr>
        <w:t xml:space="preserve"> </w:t>
      </w:r>
      <w:ins w:id="4" w:author="david" w:date="2022-04-04T12:16:00Z">
        <w:r w:rsidR="00B5150A">
          <w:rPr>
            <w:rFonts w:asciiTheme="majorBidi" w:hAnsiTheme="majorBidi" w:cstheme="majorBidi"/>
            <w:sz w:val="24"/>
            <w:szCs w:val="24"/>
          </w:rPr>
          <w:t>builds on</w:t>
        </w:r>
      </w:ins>
      <w:ins w:id="5" w:author="david" w:date="2022-04-04T12:15:00Z">
        <w:r w:rsidR="004A21C2">
          <w:rPr>
            <w:rFonts w:asciiTheme="majorBidi" w:hAnsiTheme="majorBidi" w:cstheme="majorBidi"/>
            <w:sz w:val="24"/>
            <w:szCs w:val="24"/>
          </w:rPr>
          <w:t xml:space="preserve"> existing water</w:t>
        </w:r>
      </w:ins>
      <w:ins w:id="6" w:author="david" w:date="2022-04-04T12:56:00Z">
        <w:r w:rsidR="002333E0">
          <w:rPr>
            <w:rFonts w:asciiTheme="majorBidi" w:hAnsiTheme="majorBidi" w:cstheme="majorBidi"/>
            <w:sz w:val="24"/>
            <w:szCs w:val="24"/>
          </w:rPr>
          <w:t xml:space="preserve"> a</w:t>
        </w:r>
      </w:ins>
      <w:ins w:id="7" w:author="david" w:date="2022-04-04T12:57:00Z">
        <w:r w:rsidR="002333E0">
          <w:rPr>
            <w:rFonts w:asciiTheme="majorBidi" w:hAnsiTheme="majorBidi" w:cstheme="majorBidi"/>
            <w:sz w:val="24"/>
            <w:szCs w:val="24"/>
          </w:rPr>
          <w:t>greements</w:t>
        </w:r>
      </w:ins>
      <w:ins w:id="8" w:author="david" w:date="2022-04-04T12:16:00Z">
        <w:r w:rsidR="00B5150A">
          <w:rPr>
            <w:rFonts w:asciiTheme="majorBidi" w:hAnsiTheme="majorBidi" w:cstheme="majorBidi"/>
            <w:sz w:val="24"/>
            <w:szCs w:val="24"/>
          </w:rPr>
          <w:t xml:space="preserve">, </w:t>
        </w:r>
      </w:ins>
      <w:r w:rsidR="00A20B0F">
        <w:rPr>
          <w:rFonts w:asciiTheme="majorBidi" w:hAnsiTheme="majorBidi" w:cstheme="majorBidi"/>
          <w:sz w:val="24"/>
          <w:szCs w:val="24"/>
        </w:rPr>
        <w:t>gives parties more water than in their Lake Mead conservation accounts</w:t>
      </w:r>
      <w:ins w:id="9" w:author="david" w:date="2022-04-04T12:16:00Z">
        <w:r w:rsidR="00B5150A">
          <w:rPr>
            <w:rFonts w:asciiTheme="majorBidi" w:hAnsiTheme="majorBidi" w:cstheme="majorBidi"/>
            <w:sz w:val="24"/>
            <w:szCs w:val="24"/>
          </w:rPr>
          <w:t>,</w:t>
        </w:r>
      </w:ins>
      <w:r>
        <w:rPr>
          <w:rFonts w:asciiTheme="majorBidi" w:hAnsiTheme="majorBidi" w:cstheme="majorBidi"/>
          <w:sz w:val="24"/>
          <w:szCs w:val="24"/>
        </w:rPr>
        <w:t xml:space="preserve"> and</w:t>
      </w:r>
      <w:r w:rsidR="00BD09DB">
        <w:rPr>
          <w:rFonts w:asciiTheme="majorBidi" w:hAnsiTheme="majorBidi" w:cstheme="majorBidi"/>
          <w:sz w:val="24"/>
          <w:szCs w:val="24"/>
        </w:rPr>
        <w:t xml:space="preserve"> </w:t>
      </w:r>
      <w:ins w:id="10" w:author="david" w:date="2022-04-04T12:16:00Z">
        <w:r w:rsidR="00B5150A">
          <w:rPr>
            <w:rFonts w:asciiTheme="majorBidi" w:hAnsiTheme="majorBidi" w:cstheme="majorBidi"/>
            <w:sz w:val="24"/>
            <w:szCs w:val="24"/>
          </w:rPr>
          <w:t xml:space="preserve">allows parties </w:t>
        </w:r>
      </w:ins>
      <w:r w:rsidR="00A20B0F">
        <w:rPr>
          <w:rFonts w:asciiTheme="majorBidi" w:hAnsiTheme="majorBidi" w:cstheme="majorBidi"/>
          <w:sz w:val="24"/>
          <w:szCs w:val="24"/>
        </w:rPr>
        <w:t>mo</w:t>
      </w:r>
      <w:r w:rsidR="00BD09DB">
        <w:rPr>
          <w:rFonts w:asciiTheme="majorBidi" w:hAnsiTheme="majorBidi" w:cstheme="majorBidi"/>
          <w:sz w:val="24"/>
          <w:szCs w:val="24"/>
        </w:rPr>
        <w:t>re flexib</w:t>
      </w:r>
      <w:r w:rsidR="00A20B0F">
        <w:rPr>
          <w:rFonts w:asciiTheme="majorBidi" w:hAnsiTheme="majorBidi" w:cstheme="majorBidi"/>
          <w:sz w:val="24"/>
          <w:szCs w:val="24"/>
        </w:rPr>
        <w:t xml:space="preserve">ility to conserve and consume </w:t>
      </w:r>
      <w:r w:rsidR="00AD7232">
        <w:rPr>
          <w:rFonts w:asciiTheme="majorBidi" w:hAnsiTheme="majorBidi" w:cstheme="majorBidi"/>
          <w:sz w:val="24"/>
          <w:szCs w:val="24"/>
        </w:rPr>
        <w:t>within their available water</w:t>
      </w:r>
      <w:r w:rsidR="00A20B0F">
        <w:rPr>
          <w:rFonts w:asciiTheme="majorBidi" w:hAnsiTheme="majorBidi" w:cstheme="majorBidi"/>
          <w:sz w:val="24"/>
          <w:szCs w:val="24"/>
        </w:rPr>
        <w:t xml:space="preserve"> independent of other parties</w:t>
      </w:r>
      <w:r w:rsidR="00BD09DB">
        <w:rPr>
          <w:rFonts w:asciiTheme="majorBidi" w:hAnsiTheme="majorBidi" w:cstheme="majorBidi"/>
          <w:sz w:val="24"/>
          <w:szCs w:val="24"/>
        </w:rPr>
        <w:t>.</w:t>
      </w:r>
    </w:p>
    <w:p w14:paraId="7E40A805" w14:textId="65B5B16D" w:rsidR="003C74C4" w:rsidRPr="00A315FC" w:rsidRDefault="003C74C4" w:rsidP="00A315FC">
      <w:pPr>
        <w:pStyle w:val="Heading1"/>
      </w:pPr>
      <w:r w:rsidRPr="00A315FC">
        <w:t>Inflow</w:t>
      </w:r>
      <w:r w:rsidR="00FC0651">
        <w:t xml:space="preserve"> Scenario</w:t>
      </w:r>
      <w:r w:rsidRPr="00A315FC">
        <w:t>s</w:t>
      </w:r>
    </w:p>
    <w:p w14:paraId="6D63F414" w14:textId="7705F54E" w:rsidR="00237581" w:rsidRDefault="003C74C4" w:rsidP="006464D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Future </w:t>
      </w:r>
      <w:r w:rsidR="00397CE0">
        <w:rPr>
          <w:rFonts w:asciiTheme="majorBidi" w:hAnsiTheme="majorBidi" w:cstheme="majorBidi"/>
          <w:sz w:val="24"/>
          <w:szCs w:val="24"/>
        </w:rPr>
        <w:t xml:space="preserve">Lake Mead </w:t>
      </w:r>
      <w:r w:rsidR="002F1468">
        <w:rPr>
          <w:rFonts w:asciiTheme="majorBidi" w:hAnsiTheme="majorBidi" w:cstheme="majorBidi"/>
          <w:sz w:val="24"/>
          <w:szCs w:val="24"/>
        </w:rPr>
        <w:t>inflow</w:t>
      </w:r>
      <w:r w:rsidR="00397CE0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633B2">
        <w:rPr>
          <w:rFonts w:asciiTheme="majorBidi" w:hAnsiTheme="majorBidi" w:cstheme="majorBidi"/>
          <w:sz w:val="24"/>
          <w:szCs w:val="24"/>
        </w:rPr>
        <w:t xml:space="preserve">depend on </w:t>
      </w:r>
      <w:r>
        <w:rPr>
          <w:rFonts w:asciiTheme="majorBidi" w:hAnsiTheme="majorBidi" w:cstheme="majorBidi"/>
          <w:sz w:val="24"/>
          <w:szCs w:val="24"/>
        </w:rPr>
        <w:t xml:space="preserve">Lake Powell releases and intervening </w:t>
      </w:r>
      <w:r w:rsidR="003867BA">
        <w:rPr>
          <w:rFonts w:asciiTheme="majorBidi" w:hAnsiTheme="majorBidi" w:cstheme="majorBidi"/>
          <w:sz w:val="24"/>
          <w:szCs w:val="24"/>
        </w:rPr>
        <w:t xml:space="preserve">Grand Canyon </w:t>
      </w:r>
      <w:r>
        <w:rPr>
          <w:rFonts w:asciiTheme="majorBidi" w:hAnsiTheme="majorBidi" w:cstheme="majorBidi"/>
          <w:sz w:val="24"/>
          <w:szCs w:val="24"/>
        </w:rPr>
        <w:t xml:space="preserve">tributary flows between </w:t>
      </w:r>
      <w:r w:rsidR="003867BA">
        <w:rPr>
          <w:rFonts w:asciiTheme="majorBidi" w:hAnsiTheme="majorBidi" w:cstheme="majorBidi"/>
          <w:sz w:val="24"/>
          <w:szCs w:val="24"/>
        </w:rPr>
        <w:t>Glen Canyon Dam</w:t>
      </w:r>
      <w:r>
        <w:rPr>
          <w:rFonts w:asciiTheme="majorBidi" w:hAnsiTheme="majorBidi" w:cstheme="majorBidi"/>
          <w:sz w:val="24"/>
          <w:szCs w:val="24"/>
        </w:rPr>
        <w:t xml:space="preserve"> and Lake Mead. </w:t>
      </w:r>
      <w:r w:rsidR="00397CE0">
        <w:rPr>
          <w:rFonts w:asciiTheme="majorBidi" w:hAnsiTheme="majorBidi" w:cstheme="majorBidi"/>
          <w:sz w:val="24"/>
          <w:szCs w:val="24"/>
        </w:rPr>
        <w:t xml:space="preserve">Lake Powell releases </w:t>
      </w:r>
      <w:del w:id="11" w:author="david" w:date="2022-04-04T16:37:00Z">
        <w:r w:rsidR="00397CE0" w:rsidDel="00D3473E">
          <w:rPr>
            <w:rFonts w:asciiTheme="majorBidi" w:hAnsiTheme="majorBidi" w:cstheme="majorBidi"/>
            <w:sz w:val="24"/>
            <w:szCs w:val="24"/>
          </w:rPr>
          <w:delText xml:space="preserve">have </w:delText>
        </w:r>
      </w:del>
      <w:r w:rsidR="00397CE0">
        <w:rPr>
          <w:rFonts w:asciiTheme="majorBidi" w:hAnsiTheme="majorBidi" w:cstheme="majorBidi"/>
          <w:sz w:val="24"/>
          <w:szCs w:val="24"/>
        </w:rPr>
        <w:t xml:space="preserve">recently varied from 7 to 9 </w:t>
      </w:r>
      <w:proofErr w:type="spellStart"/>
      <w:r w:rsidR="00397CE0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397CE0">
        <w:rPr>
          <w:rFonts w:asciiTheme="majorBidi" w:hAnsiTheme="majorBidi" w:cstheme="majorBidi"/>
          <w:sz w:val="24"/>
          <w:szCs w:val="24"/>
        </w:rPr>
        <w:t xml:space="preserve"> per year </w:t>
      </w:r>
      <w:r w:rsidR="00397CE0">
        <w:rPr>
          <w:rFonts w:asciiTheme="majorBidi" w:hAnsiTheme="majorBidi" w:cstheme="majorBidi"/>
          <w:sz w:val="24"/>
          <w:szCs w:val="24"/>
        </w:rPr>
        <w:fldChar w:fldCharType="begin"/>
      </w:r>
      <w:r w:rsidR="00397CE0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&lt;EndNote&gt;&lt;Cite&gt;&lt;Author&gt;Wang&lt;/Author&gt;&lt;Year&gt;2020&lt;/Year&gt;&lt;RecNum&gt;2782&lt;/RecNum&gt;&lt;DisplayText&gt;(Wang and Schmidt, 2020)&lt;/DisplayText&gt;&lt;record&gt;&lt;rec-number&gt;2782&lt;/rec-number&gt;&lt;foreign-keys&gt;&lt;key app="EN" db-id="xxt5ta9pd995dwesap0pdzzp2weaz0w9werf" timestamp="1620768668"&gt;2782&lt;/key&gt;&lt;/foreign-keys&gt;&lt;ref-type name="Report"&gt;27&lt;/ref-type&gt;&lt;contributors&gt;&lt;authors&gt;&lt;author&gt;Jian Wang&lt;/author&gt;&lt;author&gt;John C. Schmidt&lt;/author&gt;&lt;/authors&gt;&lt;/contributors&gt;&lt;titles&gt;&lt;title&gt;Stream flow and Losses of the Colorado River in the Southern Colorado Plateau&lt;/title&gt;&lt;/titles&gt;&lt;pages&gt;30&lt;/pages&gt;&lt;number&gt;White Paper #5&lt;/number&gt;&lt;dates&gt;&lt;year&gt;2020&lt;/year&gt;&lt;pub-dates&gt;&lt;date&gt;Febuary 10&lt;/date&gt;&lt;/pub-dates&gt;&lt;/dates&gt;&lt;pub-location&gt;Logan,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University&lt;/publisher&gt;&lt;urls&gt;&lt;related-urls&gt;&lt;url&gt;https://qcnr.usu.edu/coloradoriver/files/WhitePaper5.pdf&lt;/url&gt;&lt;/related-urls&gt;&lt;/urls&gt;&lt;/record&gt;&lt;/Cite&gt;&lt;/EndNote&gt;</w:instrText>
      </w:r>
      <w:r w:rsidR="00397CE0">
        <w:rPr>
          <w:rFonts w:asciiTheme="majorBidi" w:hAnsiTheme="majorBidi" w:cstheme="majorBidi"/>
          <w:sz w:val="24"/>
          <w:szCs w:val="24"/>
        </w:rPr>
        <w:fldChar w:fldCharType="separate"/>
      </w:r>
      <w:r w:rsidR="00397CE0">
        <w:rPr>
          <w:rFonts w:asciiTheme="majorBidi" w:hAnsiTheme="majorBidi" w:cstheme="majorBidi"/>
          <w:noProof/>
          <w:sz w:val="24"/>
          <w:szCs w:val="24"/>
        </w:rPr>
        <w:t>(Wang and Schmidt, 2020)</w:t>
      </w:r>
      <w:r w:rsidR="00397CE0">
        <w:rPr>
          <w:rFonts w:asciiTheme="majorBidi" w:hAnsiTheme="majorBidi" w:cstheme="majorBidi"/>
          <w:sz w:val="24"/>
          <w:szCs w:val="24"/>
        </w:rPr>
        <w:fldChar w:fldCharType="end"/>
      </w:r>
      <w:r w:rsidR="00397CE0">
        <w:rPr>
          <w:rFonts w:asciiTheme="majorBidi" w:hAnsiTheme="majorBidi" w:cstheme="majorBidi"/>
          <w:sz w:val="24"/>
          <w:szCs w:val="24"/>
        </w:rPr>
        <w:t xml:space="preserve"> but are difficult to forecast as Lake Powell draws down to historic low levels. </w:t>
      </w:r>
      <w:r w:rsidR="00F151C0">
        <w:rPr>
          <w:rFonts w:asciiTheme="majorBidi" w:hAnsiTheme="majorBidi" w:cstheme="majorBidi"/>
          <w:sz w:val="24"/>
          <w:szCs w:val="24"/>
        </w:rPr>
        <w:t>The gaged data</w:t>
      </w:r>
      <w:r w:rsidR="00397CE0">
        <w:rPr>
          <w:rFonts w:asciiTheme="majorBidi" w:hAnsiTheme="majorBidi" w:cstheme="majorBidi"/>
          <w:sz w:val="24"/>
          <w:szCs w:val="24"/>
        </w:rPr>
        <w:t xml:space="preserve"> for Grand Canyon tributary flows </w:t>
      </w:r>
      <w:r w:rsidR="00F151C0">
        <w:rPr>
          <w:rFonts w:asciiTheme="majorBidi" w:hAnsiTheme="majorBidi" w:cstheme="majorBidi"/>
          <w:sz w:val="24"/>
          <w:szCs w:val="24"/>
        </w:rPr>
        <w:t xml:space="preserve">span </w:t>
      </w:r>
      <w:r w:rsidR="00F151C0">
        <w:rPr>
          <w:rFonts w:asciiTheme="majorBidi" w:hAnsiTheme="majorBidi" w:cstheme="majorBidi"/>
          <w:sz w:val="24"/>
          <w:szCs w:val="24"/>
        </w:rPr>
        <w:lastRenderedPageBreak/>
        <w:t>m</w:t>
      </w:r>
      <w:r w:rsidR="00342FB9">
        <w:rPr>
          <w:rFonts w:asciiTheme="majorBidi" w:hAnsiTheme="majorBidi" w:cstheme="majorBidi"/>
          <w:sz w:val="24"/>
          <w:szCs w:val="24"/>
        </w:rPr>
        <w:t xml:space="preserve">ultiple decades to almost a century </w:t>
      </w:r>
      <w:r w:rsidR="00342FB9">
        <w:rPr>
          <w:rFonts w:asciiTheme="majorBidi" w:hAnsiTheme="majorBidi" w:cstheme="majorBidi"/>
          <w:sz w:val="24"/>
          <w:szCs w:val="24"/>
        </w:rPr>
        <w:fldChar w:fldCharType="begin"/>
      </w:r>
      <w:r w:rsidR="00342FB9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&lt;EndNote&gt;&lt;Cite&gt;&lt;Author&gt;Wang&lt;/Author&gt;&lt;Year&gt;2020&lt;/Year&gt;&lt;RecNum&gt;2782&lt;/RecNum&gt;&lt;DisplayText&gt;(Wang and Schmidt, 2020)&lt;/DisplayText&gt;&lt;record&gt;&lt;rec-number&gt;2782&lt;/rec-number&gt;&lt;foreign-keys&gt;&lt;key app="EN" db-id="xxt5ta9pd995dwesap0pdzzp2weaz0w9werf" timestamp="1620768668"&gt;2782&lt;/key&gt;&lt;/foreign-keys&gt;&lt;ref-type name="Report"&gt;27&lt;/ref-type&gt;&lt;contributors&gt;&lt;authors&gt;&lt;author&gt;Jian Wang&lt;/author&gt;&lt;author&gt;John C. Schmidt&lt;/author&gt;&lt;/authors&gt;&lt;/contributors&gt;&lt;titles&gt;&lt;title&gt;Stream flow and Losses of the Colorado River in the Southern Colorado Plateau&lt;/title&gt;&lt;/titles&gt;&lt;pages&gt;30&lt;/pages&gt;&lt;number&gt;White Paper #5&lt;/number&gt;&lt;dates&gt;&lt;year&gt;2020&lt;/year&gt;&lt;pub-dates&gt;&lt;date&gt;Febuary 10&lt;/date&gt;&lt;/pub-dates&gt;&lt;/dates&gt;&lt;pub-location&gt;Logan,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University&lt;/publisher&gt;&lt;urls&gt;&lt;related-urls&gt;&lt;url&gt;https://qcnr.usu.edu/coloradoriver/files/WhitePaper5.pdf&lt;/url&gt;&lt;/related-urls&gt;&lt;/urls&gt;&lt;/record&gt;&lt;/Cite&gt;&lt;/EndNote&gt;</w:instrText>
      </w:r>
      <w:r w:rsidR="00342FB9">
        <w:rPr>
          <w:rFonts w:asciiTheme="majorBidi" w:hAnsiTheme="majorBidi" w:cstheme="majorBidi"/>
          <w:sz w:val="24"/>
          <w:szCs w:val="24"/>
        </w:rPr>
        <w:fldChar w:fldCharType="separate"/>
      </w:r>
      <w:r w:rsidR="00342FB9">
        <w:rPr>
          <w:rFonts w:asciiTheme="majorBidi" w:hAnsiTheme="majorBidi" w:cstheme="majorBidi"/>
          <w:noProof/>
          <w:sz w:val="24"/>
          <w:szCs w:val="24"/>
        </w:rPr>
        <w:t>(Wang and Schmidt, 2020)</w:t>
      </w:r>
      <w:r w:rsidR="00342FB9">
        <w:rPr>
          <w:rFonts w:asciiTheme="majorBidi" w:hAnsiTheme="majorBidi" w:cstheme="majorBidi"/>
          <w:sz w:val="24"/>
          <w:szCs w:val="24"/>
        </w:rPr>
        <w:fldChar w:fldCharType="end"/>
      </w:r>
      <w:r w:rsidR="00342FB9">
        <w:rPr>
          <w:rFonts w:asciiTheme="majorBidi" w:hAnsiTheme="majorBidi" w:cstheme="majorBidi"/>
          <w:sz w:val="24"/>
          <w:szCs w:val="24"/>
        </w:rPr>
        <w:t xml:space="preserve"> </w:t>
      </w:r>
      <w:r w:rsidR="00F151C0">
        <w:rPr>
          <w:rFonts w:asciiTheme="majorBidi" w:hAnsiTheme="majorBidi" w:cstheme="majorBidi"/>
          <w:sz w:val="24"/>
          <w:szCs w:val="24"/>
        </w:rPr>
        <w:t xml:space="preserve">and </w:t>
      </w:r>
      <w:r>
        <w:rPr>
          <w:rFonts w:asciiTheme="majorBidi" w:hAnsiTheme="majorBidi" w:cstheme="majorBidi"/>
          <w:sz w:val="24"/>
          <w:szCs w:val="24"/>
        </w:rPr>
        <w:t>have year-to-year variations</w:t>
      </w:r>
      <w:r w:rsidR="004372F1">
        <w:rPr>
          <w:rFonts w:asciiTheme="majorBidi" w:hAnsiTheme="majorBidi" w:cstheme="majorBidi"/>
          <w:sz w:val="24"/>
          <w:szCs w:val="24"/>
        </w:rPr>
        <w:t xml:space="preserve"> and</w:t>
      </w:r>
      <w:r>
        <w:rPr>
          <w:rFonts w:asciiTheme="majorBidi" w:hAnsiTheme="majorBidi" w:cstheme="majorBidi"/>
          <w:sz w:val="24"/>
          <w:szCs w:val="24"/>
        </w:rPr>
        <w:t xml:space="preserve"> sequential correlations </w:t>
      </w:r>
      <w:r w:rsidR="00FC409E">
        <w:rPr>
          <w:rFonts w:asciiTheme="majorBidi" w:hAnsiTheme="majorBidi" w:cstheme="majorBidi"/>
          <w:sz w:val="24"/>
          <w:szCs w:val="24"/>
        </w:rPr>
        <w:fldChar w:fldCharType="begin"/>
      </w:r>
      <w:r w:rsidR="00EA679C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&lt;EndNote&gt;&lt;Cite&gt;&lt;Author&gt;Rosenberg&lt;/Author&gt;&lt;Year&gt;2021&lt;/Year&gt;&lt;RecNum&gt;2785&lt;/RecNum&gt;&lt;DisplayText&gt;(Rosenberg, 2021a; Salehabadi et al., 2020)&lt;/DisplayText&gt;&lt;record&gt;&lt;rec-number&gt;2785&lt;/rec-number&gt;&lt;foreign-keys&gt;&lt;key app="EN" db-id="xxt5ta9pd995dwesap0pdzzp2weaz0w9werf" timestamp="1620770975"&gt;2785&lt;/key&gt;&lt;/foreign-keys&gt;&lt;ref-type name="Web Page"&gt;12&lt;/ref-type&gt;&lt;contributors&gt;&lt;authors&gt;&lt;author&gt;David E. Rosenberg&lt;/author&gt;&lt;/authors&gt;&lt;/contributors&gt;&lt;titles&gt;&lt;title&gt;Colorado River Coding: Grand Canyon Intervening Flow&lt;/title&gt;&lt;/titles&gt;&lt;dates&gt;&lt;year&gt;2021&lt;/year&gt;&lt;/dates&gt;&lt;publisher&gt;GrandCanyonInterveningFlow folder&lt;/publisher&gt;&lt;urls&gt;&lt;related-urls&gt;&lt;url&gt;https://doi.org/10.5281/zenodo.5522835&lt;/url&gt;&lt;/related-urls&gt;&lt;/urls&gt;&lt;/record&gt;&lt;/Cite&gt;&lt;Cite&gt;&lt;Author&gt;Salehabadi&lt;/Author&gt;&lt;Year&gt;2020&lt;/Year&gt;&lt;RecNum&gt;2783&lt;/RecNum&gt;&lt;record&gt;&lt;rec-number&gt;2783&lt;/rec-number&gt;&lt;foreign-keys&gt;&lt;key app="EN" db-id="xxt5ta9pd995dwesap0pdzzp2weaz0w9werf" timestamp="1620770117"&gt;2783&lt;/key&gt;&lt;/foreign-keys&gt;&lt;ref-type name="Report"&gt;27&lt;/ref-type&gt;&lt;contributors&gt;&lt;authors&gt;&lt;author&gt;Homa Salehabadi&lt;/author&gt;&lt;author&gt;David Tarboton&lt;/author&gt;&lt;author&gt;Eric Kuhn&lt;/author&gt;&lt;author&gt;Brad Udall&lt;/author&gt;&lt;author&gt;Kevin Wheeler&lt;/author&gt;&lt;author&gt;David E.Rosenberg&lt;/author&gt;&lt;author&gt;Sara Goeking&lt;/author&gt;&lt;author&gt;John C. Schmidt&lt;/author&gt;&lt;/authors&gt;&lt;/contributors&gt;&lt;titles&gt;&lt;title&gt;Stream flow and Losses of the Colorado River in the Southern Colorado Plateau&lt;/title&gt;&lt;/titles&gt;&lt;pages&gt;71&lt;/pages&gt;&lt;number&gt;White Paper #5&lt;/number&gt;&lt;dates&gt;&lt;year&gt;2020&lt;/year&gt;&lt;pub-dates&gt;&lt;date&gt;Febuary 10&lt;/date&gt;&lt;/pub-dates&gt;&lt;/dates&gt;&lt;pub-location&gt;Logan,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University&lt;/publisher&gt;&lt;urls&gt;&lt;related-urls&gt;&lt;url&gt;https://qcnr.usu.edu/coloradoriver/files/WhitePaper4.pdf&lt;/url&gt;&lt;/related-urls&gt;&lt;/urls&gt;&lt;/record&gt;&lt;/Cite&gt;&lt;/EndNote&gt;</w:instrText>
      </w:r>
      <w:r w:rsidR="00FC409E">
        <w:rPr>
          <w:rFonts w:asciiTheme="majorBidi" w:hAnsiTheme="majorBidi" w:cstheme="majorBidi"/>
          <w:sz w:val="24"/>
          <w:szCs w:val="24"/>
        </w:rPr>
        <w:fldChar w:fldCharType="separate"/>
      </w:r>
      <w:r w:rsidR="00E12300">
        <w:rPr>
          <w:rFonts w:asciiTheme="majorBidi" w:hAnsiTheme="majorBidi" w:cstheme="majorBidi"/>
          <w:noProof/>
          <w:sz w:val="24"/>
          <w:szCs w:val="24"/>
        </w:rPr>
        <w:t>(Rosenberg, 2021a; Salehabadi et al., 2020)</w:t>
      </w:r>
      <w:r w:rsidR="00FC409E"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 xml:space="preserve">. </w:t>
      </w:r>
      <w:bookmarkStart w:id="12" w:name="_Hlk99982806"/>
      <w:r w:rsidR="00397CE0">
        <w:rPr>
          <w:rFonts w:asciiTheme="majorBidi" w:hAnsiTheme="majorBidi" w:cstheme="majorBidi"/>
          <w:sz w:val="24"/>
          <w:szCs w:val="24"/>
        </w:rPr>
        <w:t xml:space="preserve">These </w:t>
      </w:r>
      <w:del w:id="13" w:author="david" w:date="2022-04-06T10:16:00Z">
        <w:r w:rsidR="00397CE0" w:rsidDel="00686A0E">
          <w:rPr>
            <w:rFonts w:asciiTheme="majorBidi" w:hAnsiTheme="majorBidi" w:cstheme="majorBidi"/>
            <w:sz w:val="24"/>
            <w:szCs w:val="24"/>
          </w:rPr>
          <w:delText xml:space="preserve">inflow </w:delText>
        </w:r>
      </w:del>
      <w:r w:rsidR="00397CE0">
        <w:rPr>
          <w:rFonts w:asciiTheme="majorBidi" w:hAnsiTheme="majorBidi" w:cstheme="majorBidi"/>
          <w:sz w:val="24"/>
          <w:szCs w:val="24"/>
        </w:rPr>
        <w:t xml:space="preserve">uncertainties </w:t>
      </w:r>
      <w:ins w:id="14" w:author="david" w:date="2022-04-06T10:16:00Z">
        <w:r w:rsidR="00686A0E">
          <w:rPr>
            <w:rFonts w:asciiTheme="majorBidi" w:hAnsiTheme="majorBidi" w:cstheme="majorBidi"/>
            <w:sz w:val="24"/>
            <w:szCs w:val="24"/>
          </w:rPr>
          <w:t xml:space="preserve">can be described by </w:t>
        </w:r>
      </w:ins>
      <w:del w:id="15" w:author="david" w:date="2022-04-06T10:16:00Z">
        <w:r w:rsidDel="00686A0E">
          <w:rPr>
            <w:rFonts w:asciiTheme="majorBidi" w:hAnsiTheme="majorBidi" w:cstheme="majorBidi"/>
            <w:sz w:val="24"/>
            <w:szCs w:val="24"/>
          </w:rPr>
          <w:delText xml:space="preserve">require </w:delText>
        </w:r>
      </w:del>
      <w:r>
        <w:rPr>
          <w:rFonts w:asciiTheme="majorBidi" w:hAnsiTheme="majorBidi" w:cstheme="majorBidi"/>
          <w:sz w:val="24"/>
          <w:szCs w:val="24"/>
        </w:rPr>
        <w:t>scenarios</w:t>
      </w:r>
      <w:bookmarkEnd w:id="12"/>
      <w:del w:id="16" w:author="david" w:date="2022-04-06T10:16:00Z">
        <w:r w:rsidR="00397CE0" w:rsidDel="00686A0E">
          <w:rPr>
            <w:rFonts w:asciiTheme="majorBidi" w:hAnsiTheme="majorBidi" w:cstheme="majorBidi"/>
            <w:sz w:val="24"/>
            <w:szCs w:val="24"/>
          </w:rPr>
          <w:delText xml:space="preserve"> to describe</w:delText>
        </w:r>
        <w:r w:rsidDel="00686A0E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r w:rsidR="00FC409E">
        <w:rPr>
          <w:rFonts w:asciiTheme="majorBidi" w:hAnsiTheme="majorBidi" w:cstheme="majorBidi"/>
          <w:sz w:val="24"/>
          <w:szCs w:val="24"/>
        </w:rPr>
        <w:fldChar w:fldCharType="begin"/>
      </w:r>
      <w:r w:rsidR="00FC409E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&lt;EndNote&gt;&lt;Cite&gt;&lt;Author&gt;Wang&lt;/Author&gt;&lt;Year&gt;2020&lt;/Year&gt;&lt;RecNum&gt;2680&lt;/RecNum&gt;&lt;DisplayText&gt;(Wang et al., 2020)&lt;/DisplayText&gt;&lt;record&gt;&lt;rec-number&gt;2680&lt;/rec-number&gt;&lt;foreign-keys&gt;&lt;key app="EN" db-id="xxt5ta9pd995dwesap0pdzzp2weaz0w9werf" timestamp="1581367316"&gt;2680&lt;/key&gt;&lt;/foreign-keys&gt;&lt;ref-type name="Report"&gt;27&lt;/ref-type&gt;&lt;contributors&gt;&lt;authors&gt;&lt;author&gt;Jian Wang&lt;/author&gt;&lt;author&gt;David E. Rosenberg&lt;/author&gt;&lt;author&gt;John C. Schmidt&lt;/author&gt;&lt;author&gt;Kevin G. Wheeler&lt;/author&gt;&lt;/authors&gt;&lt;/contributors&gt;&lt;titles&gt;&lt;title&gt;Managing the Colorado River for an Uncertain Future&lt;/title&gt;&lt;/titles&gt;&lt;pages&gt;30&lt;/pages&gt;&lt;number&gt;White Paper #3&lt;/number&gt;&lt;dates&gt;&lt;year&gt;2020&lt;/year&gt;&lt;pub-dates&gt;&lt;date&gt;Febuary 10&lt;/date&gt;&lt;/pub-dates&gt;&lt;/dates&gt;&lt;pub-location&gt;Logan, Utah&lt;/pub-location&gt;&lt;publisher&gt;Center for Colorado River Studies, Utah State University&lt;/publisher&gt;&lt;urls&gt;&lt;related-urls&gt;&lt;url&gt;http://qcnr.usu.edu/coloradoriver/files/CCRS_White_Paper_3.pdf&lt;/url&gt;&lt;/related-urls&gt;&lt;/urls&gt;&lt;/record&gt;&lt;/Cite&gt;&lt;/EndNote&gt;</w:instrText>
      </w:r>
      <w:r w:rsidR="00FC409E">
        <w:rPr>
          <w:rFonts w:asciiTheme="majorBidi" w:hAnsiTheme="majorBidi" w:cstheme="majorBidi"/>
          <w:sz w:val="24"/>
          <w:szCs w:val="24"/>
        </w:rPr>
        <w:fldChar w:fldCharType="separate"/>
      </w:r>
      <w:r w:rsidR="00FC409E">
        <w:rPr>
          <w:rFonts w:asciiTheme="majorBidi" w:hAnsiTheme="majorBidi" w:cstheme="majorBidi"/>
          <w:noProof/>
          <w:sz w:val="24"/>
          <w:szCs w:val="24"/>
        </w:rPr>
        <w:t>(Wang et al., 2020)</w:t>
      </w:r>
      <w:r w:rsidR="00FC409E"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 xml:space="preserve">.  </w:t>
      </w:r>
      <w:r w:rsidR="000A4DF0">
        <w:rPr>
          <w:rFonts w:asciiTheme="majorBidi" w:hAnsiTheme="majorBidi" w:cstheme="majorBidi"/>
          <w:sz w:val="24"/>
          <w:szCs w:val="24"/>
        </w:rPr>
        <w:t>P</w:t>
      </w:r>
      <w:r w:rsidR="0007359D">
        <w:rPr>
          <w:rFonts w:asciiTheme="majorBidi" w:hAnsiTheme="majorBidi" w:cstheme="majorBidi"/>
          <w:sz w:val="24"/>
          <w:szCs w:val="24"/>
        </w:rPr>
        <w:t xml:space="preserve">rior Colorado River </w:t>
      </w:r>
      <w:r w:rsidR="007601FC">
        <w:rPr>
          <w:rFonts w:asciiTheme="majorBidi" w:hAnsiTheme="majorBidi" w:cstheme="majorBidi"/>
          <w:sz w:val="24"/>
          <w:szCs w:val="24"/>
        </w:rPr>
        <w:t xml:space="preserve">work </w:t>
      </w:r>
      <w:r w:rsidR="00397CE0">
        <w:rPr>
          <w:rFonts w:asciiTheme="majorBidi" w:hAnsiTheme="majorBidi" w:cstheme="majorBidi"/>
          <w:sz w:val="24"/>
          <w:szCs w:val="24"/>
        </w:rPr>
        <w:t>developed</w:t>
      </w:r>
      <w:r w:rsidR="000A4DF0">
        <w:rPr>
          <w:rFonts w:asciiTheme="majorBidi" w:hAnsiTheme="majorBidi" w:cstheme="majorBidi"/>
          <w:sz w:val="24"/>
          <w:szCs w:val="24"/>
        </w:rPr>
        <w:t xml:space="preserve"> </w:t>
      </w:r>
      <w:r w:rsidR="00397CE0">
        <w:rPr>
          <w:rFonts w:asciiTheme="majorBidi" w:hAnsiTheme="majorBidi" w:cstheme="majorBidi"/>
          <w:sz w:val="24"/>
          <w:szCs w:val="24"/>
        </w:rPr>
        <w:t>sc</w:t>
      </w:r>
      <w:r w:rsidR="0007359D">
        <w:rPr>
          <w:rFonts w:asciiTheme="majorBidi" w:hAnsiTheme="majorBidi" w:cstheme="majorBidi"/>
          <w:sz w:val="24"/>
          <w:szCs w:val="24"/>
        </w:rPr>
        <w:t xml:space="preserve">enarios </w:t>
      </w:r>
      <w:r w:rsidR="007601FC">
        <w:rPr>
          <w:rFonts w:asciiTheme="majorBidi" w:hAnsiTheme="majorBidi" w:cstheme="majorBidi"/>
          <w:sz w:val="24"/>
          <w:szCs w:val="24"/>
        </w:rPr>
        <w:t>of</w:t>
      </w:r>
      <w:r w:rsidR="0007359D">
        <w:rPr>
          <w:rFonts w:asciiTheme="majorBidi" w:hAnsiTheme="majorBidi" w:cstheme="majorBidi"/>
          <w:sz w:val="24"/>
          <w:szCs w:val="24"/>
        </w:rPr>
        <w:t xml:space="preserve"> </w:t>
      </w:r>
      <w:r w:rsidR="007601FC">
        <w:rPr>
          <w:rFonts w:asciiTheme="majorBidi" w:hAnsiTheme="majorBidi" w:cstheme="majorBidi"/>
          <w:sz w:val="24"/>
          <w:szCs w:val="24"/>
        </w:rPr>
        <w:t xml:space="preserve">raw or resampled flow values from select periods in the gaged, </w:t>
      </w:r>
      <w:r w:rsidR="0007359D">
        <w:rPr>
          <w:rFonts w:asciiTheme="majorBidi" w:hAnsiTheme="majorBidi" w:cstheme="majorBidi"/>
          <w:sz w:val="24"/>
          <w:szCs w:val="24"/>
        </w:rPr>
        <w:t>paleo reconstructed</w:t>
      </w:r>
      <w:r w:rsidR="007601FC">
        <w:rPr>
          <w:rFonts w:asciiTheme="majorBidi" w:hAnsiTheme="majorBidi" w:cstheme="majorBidi"/>
          <w:sz w:val="24"/>
          <w:szCs w:val="24"/>
        </w:rPr>
        <w:t>, and forecast data sets</w:t>
      </w:r>
      <w:r w:rsidR="007059BA">
        <w:rPr>
          <w:rFonts w:asciiTheme="majorBidi" w:hAnsiTheme="majorBidi" w:cstheme="majorBidi"/>
          <w:sz w:val="24"/>
          <w:szCs w:val="24"/>
        </w:rPr>
        <w:t xml:space="preserve"> </w:t>
      </w:r>
      <w:r w:rsidR="007059BA">
        <w:rPr>
          <w:rFonts w:asciiTheme="majorBidi" w:hAnsiTheme="majorBidi" w:cstheme="majorBidi"/>
          <w:sz w:val="24"/>
          <w:szCs w:val="24"/>
        </w:rPr>
        <w:fldChar w:fldCharType="begin"/>
      </w:r>
      <w:r w:rsidR="007059BA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&lt;EndNote&gt;&lt;Cite&gt;&lt;Author&gt;Salehabadi&lt;/Author&gt;&lt;Year&gt;2020&lt;/Year&gt;&lt;RecNum&gt;2783&lt;/RecNum&gt;&lt;DisplayText&gt;(Salehabadi et al., 2020)&lt;/DisplayText&gt;&lt;record&gt;&lt;rec-number&gt;2783&lt;/rec-number&gt;&lt;foreign-keys&gt;&lt;key app="EN" db-id="xxt5ta9pd995dwesap0pdzzp2weaz0w9werf" timestamp="1620770117"&gt;2783&lt;/key&gt;&lt;/foreign-keys&gt;&lt;ref-type name="Report"&gt;27&lt;/ref-type&gt;&lt;contributors&gt;&lt;authors&gt;&lt;author&gt;Homa Salehabadi&lt;/author&gt;&lt;author&gt;David Tarboton&lt;/author&gt;&lt;author&gt;Eric Kuhn&lt;/author&gt;&lt;author&gt;Brad Udall&lt;/author&gt;&lt;author&gt;Kevin Wheeler&lt;/author&gt;&lt;author&gt;David E.Rosenberg&lt;/author&gt;&lt;author&gt;Sara Goeking&lt;/author&gt;&lt;author&gt;John C. Schmidt&lt;/author&gt;&lt;/authors&gt;&lt;/contributors&gt;&lt;titles&gt;&lt;title&gt;Stream flow and Losses of the Colorado River in the Southern Colorado Plateau&lt;/title&gt;&lt;/titles&gt;&lt;pages&gt;71&lt;/pages&gt;&lt;number&gt;White Paper #5&lt;/number&gt;&lt;dates&gt;&lt;year&gt;2020&lt;/year&gt;&lt;pub-dates&gt;&lt;date&gt;Febuary 10&lt;/date&gt;&lt;/pub-dates&gt;&lt;/dates&gt;&lt;pub-location&gt;Logan,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University&lt;/publisher&gt;&lt;urls&gt;&lt;related-urls&gt;&lt;url&gt;https://qcnr.usu.edu/coloradoriver/files/WhitePaper4.pdf&lt;/url&gt;&lt;/related-urls&gt;&lt;/urls&gt;&lt;/record&gt;&lt;/Cite&gt;&lt;/EndNote&gt;</w:instrText>
      </w:r>
      <w:r w:rsidR="007059BA">
        <w:rPr>
          <w:rFonts w:asciiTheme="majorBidi" w:hAnsiTheme="majorBidi" w:cstheme="majorBidi"/>
          <w:sz w:val="24"/>
          <w:szCs w:val="24"/>
        </w:rPr>
        <w:fldChar w:fldCharType="separate"/>
      </w:r>
      <w:r w:rsidR="007059BA">
        <w:rPr>
          <w:rFonts w:asciiTheme="majorBidi" w:hAnsiTheme="majorBidi" w:cstheme="majorBidi"/>
          <w:noProof/>
          <w:sz w:val="24"/>
          <w:szCs w:val="24"/>
        </w:rPr>
        <w:t>(Salehabadi et al., 2020)</w:t>
      </w:r>
      <w:r w:rsidR="007059BA">
        <w:rPr>
          <w:rFonts w:asciiTheme="majorBidi" w:hAnsiTheme="majorBidi" w:cstheme="majorBidi"/>
          <w:sz w:val="24"/>
          <w:szCs w:val="24"/>
        </w:rPr>
        <w:fldChar w:fldCharType="end"/>
      </w:r>
      <w:r w:rsidR="007601FC">
        <w:rPr>
          <w:rFonts w:asciiTheme="majorBidi" w:hAnsiTheme="majorBidi" w:cstheme="majorBidi"/>
          <w:sz w:val="24"/>
          <w:szCs w:val="24"/>
        </w:rPr>
        <w:t>.</w:t>
      </w:r>
      <w:r w:rsidR="0007359D">
        <w:rPr>
          <w:rFonts w:asciiTheme="majorBidi" w:hAnsiTheme="majorBidi" w:cstheme="majorBidi"/>
          <w:sz w:val="24"/>
          <w:szCs w:val="24"/>
        </w:rPr>
        <w:t xml:space="preserve"> </w:t>
      </w:r>
      <w:r w:rsidR="004372F1">
        <w:rPr>
          <w:rFonts w:asciiTheme="majorBidi" w:hAnsiTheme="majorBidi" w:cstheme="majorBidi"/>
          <w:sz w:val="24"/>
          <w:szCs w:val="24"/>
        </w:rPr>
        <w:t>Here</w:t>
      </w:r>
      <w:r>
        <w:rPr>
          <w:rFonts w:asciiTheme="majorBidi" w:hAnsiTheme="majorBidi" w:cstheme="majorBidi"/>
          <w:sz w:val="24"/>
          <w:szCs w:val="24"/>
        </w:rPr>
        <w:t xml:space="preserve">, I formulate </w:t>
      </w:r>
      <w:r w:rsidR="007601FC" w:rsidRPr="007601FC">
        <w:rPr>
          <w:rFonts w:asciiTheme="majorBidi" w:hAnsiTheme="majorBidi" w:cstheme="majorBidi"/>
          <w:i/>
          <w:iCs/>
          <w:sz w:val="24"/>
          <w:szCs w:val="24"/>
        </w:rPr>
        <w:t>steady</w:t>
      </w:r>
      <w:r w:rsidR="007601FC">
        <w:rPr>
          <w:rFonts w:asciiTheme="majorBidi" w:hAnsiTheme="majorBidi" w:cstheme="majorBidi"/>
          <w:sz w:val="24"/>
          <w:szCs w:val="24"/>
        </w:rPr>
        <w:t xml:space="preserve"> </w:t>
      </w:r>
      <w:r w:rsidRPr="007601FC">
        <w:rPr>
          <w:rFonts w:asciiTheme="majorBidi" w:hAnsiTheme="majorBidi" w:cstheme="majorBidi"/>
          <w:sz w:val="24"/>
          <w:szCs w:val="24"/>
        </w:rPr>
        <w:t>Lake</w:t>
      </w:r>
      <w:r>
        <w:rPr>
          <w:rFonts w:asciiTheme="majorBidi" w:hAnsiTheme="majorBidi" w:cstheme="majorBidi"/>
          <w:sz w:val="24"/>
          <w:szCs w:val="24"/>
        </w:rPr>
        <w:t xml:space="preserve"> Mead inflow scenarios</w:t>
      </w:r>
      <w:r w:rsidR="007601FC">
        <w:rPr>
          <w:rFonts w:asciiTheme="majorBidi" w:hAnsiTheme="majorBidi" w:cstheme="majorBidi"/>
          <w:sz w:val="24"/>
          <w:szCs w:val="24"/>
        </w:rPr>
        <w:t>—</w:t>
      </w:r>
      <w:r w:rsidR="000A4DF0">
        <w:rPr>
          <w:rFonts w:asciiTheme="majorBidi" w:hAnsiTheme="majorBidi" w:cstheme="majorBidi"/>
          <w:sz w:val="24"/>
          <w:szCs w:val="24"/>
        </w:rPr>
        <w:t>a</w:t>
      </w:r>
      <w:r w:rsidR="007601FC">
        <w:rPr>
          <w:rFonts w:asciiTheme="majorBidi" w:hAnsiTheme="majorBidi" w:cstheme="majorBidi"/>
          <w:sz w:val="24"/>
          <w:szCs w:val="24"/>
        </w:rPr>
        <w:t xml:space="preserve"> </w:t>
      </w:r>
      <w:r w:rsidR="000A4DF0">
        <w:rPr>
          <w:rFonts w:asciiTheme="majorBidi" w:hAnsiTheme="majorBidi" w:cstheme="majorBidi"/>
          <w:sz w:val="24"/>
          <w:szCs w:val="24"/>
        </w:rPr>
        <w:t xml:space="preserve">10 </w:t>
      </w:r>
      <w:proofErr w:type="spellStart"/>
      <w:r w:rsidR="000A4DF0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7601FC">
        <w:rPr>
          <w:rFonts w:asciiTheme="majorBidi" w:hAnsiTheme="majorBidi" w:cstheme="majorBidi"/>
          <w:sz w:val="24"/>
          <w:szCs w:val="24"/>
        </w:rPr>
        <w:t xml:space="preserve"> </w:t>
      </w:r>
      <w:r w:rsidR="000A4DF0">
        <w:rPr>
          <w:rFonts w:asciiTheme="majorBidi" w:hAnsiTheme="majorBidi" w:cstheme="majorBidi"/>
          <w:sz w:val="24"/>
          <w:szCs w:val="24"/>
        </w:rPr>
        <w:t xml:space="preserve">scenario </w:t>
      </w:r>
      <w:r w:rsidR="007601FC">
        <w:rPr>
          <w:rFonts w:asciiTheme="majorBidi" w:hAnsiTheme="majorBidi" w:cstheme="majorBidi"/>
          <w:sz w:val="24"/>
          <w:szCs w:val="24"/>
        </w:rPr>
        <w:t xml:space="preserve">has the same </w:t>
      </w:r>
      <w:r w:rsidR="000A4DF0">
        <w:rPr>
          <w:rFonts w:asciiTheme="majorBidi" w:hAnsiTheme="majorBidi" w:cstheme="majorBidi"/>
          <w:sz w:val="24"/>
          <w:szCs w:val="24"/>
        </w:rPr>
        <w:t xml:space="preserve">10 </w:t>
      </w:r>
      <w:proofErr w:type="spellStart"/>
      <w:r w:rsidR="000A4DF0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0A4DF0">
        <w:rPr>
          <w:rFonts w:asciiTheme="majorBidi" w:hAnsiTheme="majorBidi" w:cstheme="majorBidi"/>
          <w:sz w:val="24"/>
          <w:szCs w:val="24"/>
        </w:rPr>
        <w:t xml:space="preserve"> </w:t>
      </w:r>
      <w:r w:rsidR="007601FC">
        <w:rPr>
          <w:rFonts w:asciiTheme="majorBidi" w:hAnsiTheme="majorBidi" w:cstheme="majorBidi"/>
          <w:sz w:val="24"/>
          <w:szCs w:val="24"/>
        </w:rPr>
        <w:t>value each year—</w:t>
      </w:r>
      <w:r w:rsidR="002E71EF">
        <w:rPr>
          <w:rFonts w:asciiTheme="majorBidi" w:hAnsiTheme="majorBidi" w:cstheme="majorBidi"/>
          <w:sz w:val="24"/>
          <w:szCs w:val="24"/>
        </w:rPr>
        <w:t>and</w:t>
      </w:r>
      <w:r>
        <w:rPr>
          <w:rFonts w:asciiTheme="majorBidi" w:hAnsiTheme="majorBidi" w:cstheme="majorBidi"/>
          <w:sz w:val="24"/>
          <w:szCs w:val="24"/>
        </w:rPr>
        <w:t xml:space="preserve"> interpret scenarios</w:t>
      </w:r>
      <w:r w:rsidR="00E10B6B">
        <w:rPr>
          <w:rFonts w:asciiTheme="majorBidi" w:hAnsiTheme="majorBidi" w:cstheme="majorBidi"/>
          <w:sz w:val="24"/>
          <w:szCs w:val="24"/>
        </w:rPr>
        <w:t xml:space="preserve"> with historical data</w:t>
      </w:r>
      <w:r w:rsidR="002E71EF">
        <w:rPr>
          <w:rFonts w:asciiTheme="majorBidi" w:hAnsiTheme="majorBidi" w:cstheme="majorBidi"/>
          <w:sz w:val="24"/>
          <w:szCs w:val="24"/>
        </w:rPr>
        <w:t xml:space="preserve"> (Table 1)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0A4DF0">
        <w:rPr>
          <w:rFonts w:asciiTheme="majorBidi" w:hAnsiTheme="majorBidi" w:cstheme="majorBidi"/>
          <w:sz w:val="24"/>
          <w:szCs w:val="24"/>
        </w:rPr>
        <w:t>S</w:t>
      </w:r>
      <w:r w:rsidR="007601FC">
        <w:rPr>
          <w:rFonts w:asciiTheme="majorBidi" w:hAnsiTheme="majorBidi" w:cstheme="majorBidi"/>
          <w:sz w:val="24"/>
          <w:szCs w:val="24"/>
        </w:rPr>
        <w:t>teady flow scenario</w:t>
      </w:r>
      <w:r w:rsidR="000A4DF0">
        <w:rPr>
          <w:rFonts w:asciiTheme="majorBidi" w:hAnsiTheme="majorBidi" w:cstheme="majorBidi"/>
          <w:sz w:val="24"/>
          <w:szCs w:val="24"/>
        </w:rPr>
        <w:t>s</w:t>
      </w:r>
      <w:r w:rsidR="007601FC">
        <w:rPr>
          <w:rFonts w:asciiTheme="majorBidi" w:hAnsiTheme="majorBidi" w:cstheme="majorBidi"/>
          <w:sz w:val="24"/>
          <w:szCs w:val="24"/>
        </w:rPr>
        <w:t xml:space="preserve"> </w:t>
      </w:r>
      <w:r w:rsidR="000A4DF0">
        <w:rPr>
          <w:rFonts w:asciiTheme="majorBidi" w:hAnsiTheme="majorBidi" w:cstheme="majorBidi"/>
          <w:sz w:val="24"/>
          <w:szCs w:val="24"/>
        </w:rPr>
        <w:t>more transparent</w:t>
      </w:r>
      <w:r w:rsidR="00116017">
        <w:rPr>
          <w:rFonts w:asciiTheme="majorBidi" w:hAnsiTheme="majorBidi" w:cstheme="majorBidi"/>
          <w:sz w:val="24"/>
          <w:szCs w:val="24"/>
        </w:rPr>
        <w:t>ly</w:t>
      </w:r>
      <w:r w:rsidR="000A4DF0">
        <w:rPr>
          <w:rFonts w:asciiTheme="majorBidi" w:hAnsiTheme="majorBidi" w:cstheme="majorBidi"/>
          <w:sz w:val="24"/>
          <w:szCs w:val="24"/>
        </w:rPr>
        <w:t xml:space="preserve"> descri</w:t>
      </w:r>
      <w:r w:rsidR="00116017">
        <w:rPr>
          <w:rFonts w:asciiTheme="majorBidi" w:hAnsiTheme="majorBidi" w:cstheme="majorBidi"/>
          <w:sz w:val="24"/>
          <w:szCs w:val="24"/>
        </w:rPr>
        <w:t>be</w:t>
      </w:r>
      <w:r w:rsidR="000A4DF0">
        <w:rPr>
          <w:rFonts w:asciiTheme="majorBidi" w:hAnsiTheme="majorBidi" w:cstheme="majorBidi"/>
          <w:sz w:val="24"/>
          <w:szCs w:val="24"/>
        </w:rPr>
        <w:t xml:space="preserve"> hydrologic assumptions </w:t>
      </w:r>
      <w:r w:rsidR="00116017">
        <w:rPr>
          <w:rFonts w:asciiTheme="majorBidi" w:hAnsiTheme="majorBidi" w:cstheme="majorBidi"/>
          <w:sz w:val="24"/>
          <w:szCs w:val="24"/>
        </w:rPr>
        <w:t>and</w:t>
      </w:r>
      <w:r w:rsidR="000A4DF0">
        <w:rPr>
          <w:rFonts w:asciiTheme="majorBidi" w:hAnsiTheme="majorBidi" w:cstheme="majorBidi"/>
          <w:sz w:val="24"/>
          <w:szCs w:val="24"/>
        </w:rPr>
        <w:t xml:space="preserve"> help identify</w:t>
      </w:r>
      <w:r w:rsidR="00116017">
        <w:rPr>
          <w:rFonts w:asciiTheme="majorBidi" w:hAnsiTheme="majorBidi" w:cstheme="majorBidi"/>
          <w:sz w:val="24"/>
          <w:szCs w:val="24"/>
        </w:rPr>
        <w:t xml:space="preserve"> </w:t>
      </w:r>
      <w:r w:rsidR="000A4DF0">
        <w:rPr>
          <w:rFonts w:asciiTheme="majorBidi" w:hAnsiTheme="majorBidi" w:cstheme="majorBidi"/>
          <w:sz w:val="24"/>
          <w:szCs w:val="24"/>
        </w:rPr>
        <w:t xml:space="preserve">triggers </w:t>
      </w:r>
      <w:r w:rsidR="007D5247">
        <w:rPr>
          <w:rFonts w:asciiTheme="majorBidi" w:hAnsiTheme="majorBidi" w:cstheme="majorBidi"/>
          <w:sz w:val="24"/>
          <w:szCs w:val="24"/>
        </w:rPr>
        <w:t>to adapt</w:t>
      </w:r>
      <w:r w:rsidR="000A4DF0">
        <w:rPr>
          <w:rFonts w:asciiTheme="majorBidi" w:hAnsiTheme="majorBidi" w:cstheme="majorBidi"/>
          <w:sz w:val="24"/>
          <w:szCs w:val="24"/>
        </w:rPr>
        <w:t xml:space="preserve"> </w:t>
      </w:r>
      <w:r w:rsidR="00116017">
        <w:rPr>
          <w:rFonts w:asciiTheme="majorBidi" w:hAnsiTheme="majorBidi" w:cstheme="majorBidi"/>
          <w:sz w:val="24"/>
          <w:szCs w:val="24"/>
        </w:rPr>
        <w:t>for</w:t>
      </w:r>
      <w:r w:rsidR="000A4DF0">
        <w:rPr>
          <w:rFonts w:asciiTheme="majorBidi" w:hAnsiTheme="majorBidi" w:cstheme="majorBidi"/>
          <w:sz w:val="24"/>
          <w:szCs w:val="24"/>
        </w:rPr>
        <w:t xml:space="preserve"> </w:t>
      </w:r>
      <w:r w:rsidR="00E10B6B">
        <w:rPr>
          <w:rFonts w:asciiTheme="majorBidi" w:hAnsiTheme="majorBidi" w:cstheme="majorBidi"/>
          <w:sz w:val="24"/>
          <w:szCs w:val="24"/>
        </w:rPr>
        <w:t>periods of a few years or longer</w:t>
      </w:r>
      <w:r w:rsidR="000A4DF0">
        <w:rPr>
          <w:rFonts w:asciiTheme="majorBidi" w:hAnsiTheme="majorBidi" w:cstheme="majorBidi"/>
          <w:sz w:val="24"/>
          <w:szCs w:val="24"/>
        </w:rPr>
        <w:t xml:space="preserve">. </w:t>
      </w:r>
    </w:p>
    <w:p w14:paraId="7B95C595" w14:textId="7EB41494" w:rsidR="00457096" w:rsidRPr="00457096" w:rsidRDefault="00457096" w:rsidP="002F62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57096">
        <w:rPr>
          <w:rFonts w:asciiTheme="majorBidi" w:hAnsiTheme="majorBidi" w:cstheme="majorBidi"/>
          <w:b/>
          <w:bCs/>
          <w:sz w:val="24"/>
          <w:szCs w:val="24"/>
        </w:rPr>
        <w:t xml:space="preserve">Table 1. Lake Mead </w:t>
      </w:r>
      <w:r w:rsidR="002B327C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457096">
        <w:rPr>
          <w:rFonts w:asciiTheme="majorBidi" w:hAnsiTheme="majorBidi" w:cstheme="majorBidi"/>
          <w:b/>
          <w:bCs/>
          <w:sz w:val="24"/>
          <w:szCs w:val="24"/>
        </w:rPr>
        <w:t xml:space="preserve">nflow </w:t>
      </w:r>
      <w:r w:rsidR="002B327C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457096">
        <w:rPr>
          <w:rFonts w:asciiTheme="majorBidi" w:hAnsiTheme="majorBidi" w:cstheme="majorBidi"/>
          <w:b/>
          <w:bCs/>
          <w:sz w:val="24"/>
          <w:szCs w:val="24"/>
        </w:rPr>
        <w:t>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1710"/>
        <w:gridCol w:w="2070"/>
        <w:gridCol w:w="2785"/>
      </w:tblGrid>
      <w:tr w:rsidR="00457096" w14:paraId="0BA9746F" w14:textId="77777777" w:rsidTr="007A3D65">
        <w:tc>
          <w:tcPr>
            <w:tcW w:w="1165" w:type="dxa"/>
            <w:shd w:val="clear" w:color="auto" w:fill="DEEAF6" w:themeFill="accent5" w:themeFillTint="33"/>
            <w:vAlign w:val="center"/>
          </w:tcPr>
          <w:p w14:paraId="6EFD701D" w14:textId="77777777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A3D65">
              <w:rPr>
                <w:rFonts w:asciiTheme="majorBidi" w:hAnsiTheme="majorBidi" w:cstheme="majorBidi"/>
                <w:b/>
                <w:bCs/>
              </w:rPr>
              <w:t>Scenario</w:t>
            </w:r>
          </w:p>
          <w:p w14:paraId="0B88BD5C" w14:textId="4096DE15" w:rsidR="00611E39" w:rsidRPr="007A3D65" w:rsidRDefault="00611E39" w:rsidP="007A3D65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A3D65">
              <w:rPr>
                <w:rFonts w:asciiTheme="majorBidi" w:hAnsiTheme="majorBidi" w:cstheme="majorBidi"/>
                <w:b/>
                <w:bCs/>
              </w:rPr>
              <w:t>(</w:t>
            </w:r>
            <w:proofErr w:type="spellStart"/>
            <w:r w:rsidRPr="007A3D65">
              <w:rPr>
                <w:rFonts w:asciiTheme="majorBidi" w:hAnsiTheme="majorBidi" w:cstheme="majorBidi"/>
                <w:b/>
                <w:bCs/>
              </w:rPr>
              <w:t>maf</w:t>
            </w:r>
            <w:proofErr w:type="spellEnd"/>
            <w:r w:rsidRPr="007A3D65">
              <w:rPr>
                <w:rFonts w:asciiTheme="majorBidi" w:hAnsiTheme="majorBidi" w:cstheme="majorBidi"/>
                <w:b/>
                <w:bCs/>
              </w:rPr>
              <w:t xml:space="preserve"> each year)</w:t>
            </w:r>
          </w:p>
        </w:tc>
        <w:tc>
          <w:tcPr>
            <w:tcW w:w="1620" w:type="dxa"/>
            <w:shd w:val="clear" w:color="auto" w:fill="DEEAF6" w:themeFill="accent5" w:themeFillTint="33"/>
            <w:vAlign w:val="center"/>
          </w:tcPr>
          <w:p w14:paraId="3D12B79B" w14:textId="77777777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A3D65">
              <w:rPr>
                <w:rFonts w:asciiTheme="majorBidi" w:hAnsiTheme="majorBidi" w:cstheme="majorBidi"/>
                <w:b/>
                <w:bCs/>
              </w:rPr>
              <w:t>Powell Release</w:t>
            </w:r>
          </w:p>
          <w:p w14:paraId="17D5242D" w14:textId="3D8C6FAA" w:rsidR="002B327C" w:rsidRPr="007A3D65" w:rsidRDefault="002B327C" w:rsidP="007A3D65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A3D65">
              <w:rPr>
                <w:rFonts w:asciiTheme="majorBidi" w:hAnsiTheme="majorBidi" w:cstheme="majorBidi"/>
                <w:b/>
                <w:bCs/>
              </w:rPr>
              <w:t>(</w:t>
            </w:r>
            <w:proofErr w:type="spellStart"/>
            <w:r w:rsidRPr="007A3D65">
              <w:rPr>
                <w:rFonts w:asciiTheme="majorBidi" w:hAnsiTheme="majorBidi" w:cstheme="majorBidi"/>
                <w:b/>
                <w:bCs/>
              </w:rPr>
              <w:t>maf</w:t>
            </w:r>
            <w:proofErr w:type="spellEnd"/>
            <w:r w:rsidRPr="007A3D65">
              <w:rPr>
                <w:rFonts w:asciiTheme="majorBidi" w:hAnsiTheme="majorBidi" w:cstheme="majorBidi"/>
                <w:b/>
                <w:bCs/>
              </w:rPr>
              <w:t xml:space="preserve"> each year)</w:t>
            </w:r>
          </w:p>
        </w:tc>
        <w:tc>
          <w:tcPr>
            <w:tcW w:w="1710" w:type="dxa"/>
            <w:shd w:val="clear" w:color="auto" w:fill="DEEAF6" w:themeFill="accent5" w:themeFillTint="33"/>
            <w:vAlign w:val="center"/>
          </w:tcPr>
          <w:p w14:paraId="66D99D33" w14:textId="3A1FC509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A3D65">
              <w:rPr>
                <w:rFonts w:asciiTheme="majorBidi" w:hAnsiTheme="majorBidi" w:cstheme="majorBidi"/>
                <w:b/>
                <w:bCs/>
              </w:rPr>
              <w:t xml:space="preserve">Grand Canyon Tributary </w:t>
            </w:r>
            <w:r w:rsidR="0029051D" w:rsidRPr="007A3D65">
              <w:rPr>
                <w:rFonts w:asciiTheme="majorBidi" w:hAnsiTheme="majorBidi" w:cstheme="majorBidi"/>
                <w:b/>
                <w:bCs/>
              </w:rPr>
              <w:t>F</w:t>
            </w:r>
            <w:r w:rsidRPr="007A3D65">
              <w:rPr>
                <w:rFonts w:asciiTheme="majorBidi" w:hAnsiTheme="majorBidi" w:cstheme="majorBidi"/>
                <w:b/>
                <w:bCs/>
              </w:rPr>
              <w:t>low</w:t>
            </w:r>
            <w:r w:rsidR="002B327C" w:rsidRPr="007A3D65">
              <w:rPr>
                <w:rFonts w:asciiTheme="majorBidi" w:hAnsiTheme="majorBidi" w:cstheme="majorBidi"/>
                <w:b/>
                <w:bCs/>
              </w:rPr>
              <w:t xml:space="preserve"> (</w:t>
            </w:r>
            <w:proofErr w:type="spellStart"/>
            <w:r w:rsidR="002B327C" w:rsidRPr="007A3D65">
              <w:rPr>
                <w:rFonts w:asciiTheme="majorBidi" w:hAnsiTheme="majorBidi" w:cstheme="majorBidi"/>
                <w:b/>
                <w:bCs/>
              </w:rPr>
              <w:t>maf</w:t>
            </w:r>
            <w:proofErr w:type="spellEnd"/>
            <w:r w:rsidR="002B327C" w:rsidRPr="007A3D65">
              <w:rPr>
                <w:rFonts w:asciiTheme="majorBidi" w:hAnsiTheme="majorBidi" w:cstheme="majorBidi"/>
                <w:b/>
                <w:bCs/>
              </w:rPr>
              <w:t xml:space="preserve"> each year)</w:t>
            </w:r>
          </w:p>
        </w:tc>
        <w:tc>
          <w:tcPr>
            <w:tcW w:w="2070" w:type="dxa"/>
            <w:shd w:val="clear" w:color="auto" w:fill="DEEAF6" w:themeFill="accent5" w:themeFillTint="33"/>
            <w:vAlign w:val="center"/>
          </w:tcPr>
          <w:p w14:paraId="3A8CD55B" w14:textId="6BAEA00A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A3D65">
              <w:rPr>
                <w:rFonts w:asciiTheme="majorBidi" w:hAnsiTheme="majorBidi" w:cstheme="majorBidi"/>
                <w:b/>
                <w:bCs/>
              </w:rPr>
              <w:t>Years of Powell Release</w:t>
            </w:r>
          </w:p>
        </w:tc>
        <w:tc>
          <w:tcPr>
            <w:tcW w:w="2785" w:type="dxa"/>
            <w:shd w:val="clear" w:color="auto" w:fill="DEEAF6" w:themeFill="accent5" w:themeFillTint="33"/>
            <w:vAlign w:val="center"/>
          </w:tcPr>
          <w:p w14:paraId="457098F9" w14:textId="6DFE294B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A3D65">
              <w:rPr>
                <w:rFonts w:asciiTheme="majorBidi" w:hAnsiTheme="majorBidi" w:cstheme="majorBidi"/>
                <w:b/>
                <w:bCs/>
              </w:rPr>
              <w:t>Note</w:t>
            </w:r>
            <w:r w:rsidR="0029051D" w:rsidRPr="007A3D65">
              <w:rPr>
                <w:rFonts w:asciiTheme="majorBidi" w:hAnsiTheme="majorBidi" w:cstheme="majorBidi"/>
                <w:b/>
                <w:bCs/>
              </w:rPr>
              <w:t xml:space="preserve">s </w:t>
            </w:r>
            <w:r w:rsidR="002B327C" w:rsidRPr="007A3D65">
              <w:rPr>
                <w:rFonts w:asciiTheme="majorBidi" w:hAnsiTheme="majorBidi" w:cstheme="majorBidi"/>
                <w:b/>
                <w:bCs/>
              </w:rPr>
              <w:t>on</w:t>
            </w:r>
            <w:r w:rsidRPr="007A3D65">
              <w:rPr>
                <w:rFonts w:asciiTheme="majorBidi" w:hAnsiTheme="majorBidi" w:cstheme="majorBidi"/>
                <w:b/>
                <w:bCs/>
              </w:rPr>
              <w:t xml:space="preserve"> Grand Canyon Tributary </w:t>
            </w:r>
            <w:r w:rsidR="0029051D" w:rsidRPr="007A3D65">
              <w:rPr>
                <w:rFonts w:asciiTheme="majorBidi" w:hAnsiTheme="majorBidi" w:cstheme="majorBidi"/>
                <w:b/>
                <w:bCs/>
              </w:rPr>
              <w:t>F</w:t>
            </w:r>
            <w:r w:rsidRPr="007A3D65">
              <w:rPr>
                <w:rFonts w:asciiTheme="majorBidi" w:hAnsiTheme="majorBidi" w:cstheme="majorBidi"/>
                <w:b/>
                <w:bCs/>
              </w:rPr>
              <w:t>lows</w:t>
            </w:r>
          </w:p>
        </w:tc>
      </w:tr>
      <w:tr w:rsidR="00457096" w14:paraId="07F56E9E" w14:textId="77777777" w:rsidTr="007A3D65">
        <w:tc>
          <w:tcPr>
            <w:tcW w:w="1165" w:type="dxa"/>
          </w:tcPr>
          <w:p w14:paraId="7EE46FFB" w14:textId="3EC09868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620" w:type="dxa"/>
          </w:tcPr>
          <w:p w14:paraId="1CA8F017" w14:textId="31E84DBF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710" w:type="dxa"/>
          </w:tcPr>
          <w:p w14:paraId="180F583B" w14:textId="37FB7646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070" w:type="dxa"/>
          </w:tcPr>
          <w:p w14:paraId="4046C400" w14:textId="735B46D6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2011</w:t>
            </w:r>
            <w:r w:rsidR="004966C3" w:rsidRPr="007A3D65">
              <w:rPr>
                <w:rFonts w:asciiTheme="majorBidi" w:hAnsiTheme="majorBidi" w:cstheme="majorBidi"/>
              </w:rPr>
              <w:t xml:space="preserve">, </w:t>
            </w:r>
            <w:del w:id="17" w:author="david" w:date="2022-04-04T12:32:00Z">
              <w:r w:rsidR="004966C3" w:rsidRPr="007A3D65" w:rsidDel="008065C0">
                <w:rPr>
                  <w:rFonts w:asciiTheme="majorBidi" w:hAnsiTheme="majorBidi" w:cstheme="majorBidi"/>
                </w:rPr>
                <w:delText>1996–1999</w:delText>
              </w:r>
            </w:del>
            <w:ins w:id="18" w:author="david" w:date="2022-04-04T12:32:00Z">
              <w:r w:rsidR="008065C0">
                <w:rPr>
                  <w:rFonts w:asciiTheme="majorBidi" w:hAnsiTheme="majorBidi" w:cstheme="majorBidi"/>
                </w:rPr>
                <w:t>1997</w:t>
              </w:r>
            </w:ins>
            <w:ins w:id="19" w:author="david" w:date="2022-04-04T12:34:00Z">
              <w:r w:rsidR="008065C0">
                <w:rPr>
                  <w:rFonts w:asciiTheme="majorBidi" w:hAnsiTheme="majorBidi" w:cstheme="majorBidi"/>
                </w:rPr>
                <w:t>-1998</w:t>
              </w:r>
            </w:ins>
            <w:r w:rsidR="004966C3" w:rsidRPr="007A3D65">
              <w:rPr>
                <w:rFonts w:asciiTheme="majorBidi" w:hAnsiTheme="majorBidi" w:cstheme="majorBidi"/>
              </w:rPr>
              <w:t>, 1983–</w:t>
            </w:r>
            <w:del w:id="20" w:author="david" w:date="2022-04-04T12:34:00Z">
              <w:r w:rsidR="004966C3" w:rsidRPr="007A3D65" w:rsidDel="008065C0">
                <w:rPr>
                  <w:rFonts w:asciiTheme="majorBidi" w:hAnsiTheme="majorBidi" w:cstheme="majorBidi"/>
                </w:rPr>
                <w:delText>1986</w:delText>
              </w:r>
            </w:del>
            <w:ins w:id="21" w:author="david" w:date="2022-04-04T12:34:00Z">
              <w:r w:rsidR="008065C0" w:rsidRPr="007A3D65">
                <w:rPr>
                  <w:rFonts w:asciiTheme="majorBidi" w:hAnsiTheme="majorBidi" w:cstheme="majorBidi"/>
                </w:rPr>
                <w:t>198</w:t>
              </w:r>
              <w:r w:rsidR="008065C0">
                <w:rPr>
                  <w:rFonts w:asciiTheme="majorBidi" w:hAnsiTheme="majorBidi" w:cstheme="majorBidi"/>
                </w:rPr>
                <w:t>7</w:t>
              </w:r>
            </w:ins>
          </w:p>
        </w:tc>
        <w:tc>
          <w:tcPr>
            <w:tcW w:w="2785" w:type="dxa"/>
          </w:tcPr>
          <w:p w14:paraId="1FB899EA" w14:textId="69125191" w:rsidR="00457096" w:rsidRPr="007A3D65" w:rsidRDefault="00457096" w:rsidP="007A3D65">
            <w:pPr>
              <w:pStyle w:val="NoSpacing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 xml:space="preserve">Average reported by </w:t>
            </w:r>
            <w:r w:rsidR="00FC409E" w:rsidRPr="007A3D65">
              <w:rPr>
                <w:rFonts w:asciiTheme="majorBidi" w:hAnsiTheme="majorBidi" w:cstheme="majorBidi"/>
              </w:rPr>
              <w:fldChar w:fldCharType="begin"/>
            </w:r>
            <w:r w:rsidR="00FC409E" w:rsidRPr="007A3D65">
              <w:rPr>
                <w:rFonts w:asciiTheme="majorBidi" w:hAnsiTheme="majorBidi" w:cstheme="majorBidi"/>
              </w:rPr>
              <w:instrText xml:space="preserve"> ADDIN EN.CITE &lt;EndNote&gt;&lt;Cite AuthorYear="1"&gt;&lt;Author&gt;Wang&lt;/Author&gt;&lt;Year&gt;2020&lt;/Year&gt;&lt;RecNum&gt;2782&lt;/RecNum&gt;&lt;DisplayText&gt;Wang and Schmidt (2020)&lt;/DisplayText&gt;&lt;record&gt;&lt;rec-number&gt;2782&lt;/rec-number&gt;&lt;foreign-keys&gt;&lt;key app="EN" db-id="xxt5ta9pd995dwesap0pdzzp2weaz0w9werf" timestamp="1620768668"&gt;2782&lt;/key&gt;&lt;/foreign-keys&gt;&lt;ref-type name="Report"&gt;27&lt;/ref-type&gt;&lt;contributors&gt;&lt;authors&gt;&lt;author&gt;Jian Wang&lt;/author&gt;&lt;author&gt;John C. Schmidt&lt;/author&gt;&lt;/authors&gt;&lt;/contributors&gt;&lt;titles&gt;&lt;title&gt;Stream flow and Losses of the Colorado River in the Southern Colorado Plateau&lt;/title&gt;&lt;/titles&gt;&lt;pages&gt;30&lt;/pages&gt;&lt;number&gt;White Paper #5&lt;/number&gt;&lt;dates&gt;&lt;year&gt;2020&lt;/year&gt;&lt;pub-dates&gt;&lt;date&gt;Febuary 10&lt;/date&gt;&lt;/pub-dates&gt;&lt;/dates&gt;&lt;pub-location&gt;Logan,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University&lt;/publisher&gt;&lt;urls&gt;&lt;related-urls&gt;&lt;url&gt;https://qcnr.usu.edu/coloradoriver/files/WhitePaper5.pdf&lt;/url&gt;&lt;/related-urls&gt;&lt;/urls&gt;&lt;/record&gt;&lt;/Cite&gt;&lt;/EndNote&gt;</w:instrText>
            </w:r>
            <w:r w:rsidR="00FC409E" w:rsidRPr="007A3D65">
              <w:rPr>
                <w:rFonts w:asciiTheme="majorBidi" w:hAnsiTheme="majorBidi" w:cstheme="majorBidi"/>
              </w:rPr>
              <w:fldChar w:fldCharType="separate"/>
            </w:r>
            <w:r w:rsidR="00FC409E" w:rsidRPr="007A3D65">
              <w:rPr>
                <w:rFonts w:asciiTheme="majorBidi" w:hAnsiTheme="majorBidi" w:cstheme="majorBidi"/>
                <w:noProof/>
              </w:rPr>
              <w:t>Wang and Schmidt (2020)</w:t>
            </w:r>
            <w:r w:rsidR="00FC409E" w:rsidRPr="007A3D65">
              <w:rPr>
                <w:rFonts w:asciiTheme="majorBidi" w:hAnsiTheme="majorBidi" w:cstheme="majorBidi"/>
              </w:rPr>
              <w:fldChar w:fldCharType="end"/>
            </w:r>
          </w:p>
        </w:tc>
      </w:tr>
      <w:tr w:rsidR="00B5150A" w14:paraId="7E054F50" w14:textId="77777777" w:rsidTr="007A3D65">
        <w:trPr>
          <w:ins w:id="22" w:author="david" w:date="2022-04-04T12:18:00Z"/>
        </w:trPr>
        <w:tc>
          <w:tcPr>
            <w:tcW w:w="1165" w:type="dxa"/>
          </w:tcPr>
          <w:p w14:paraId="56D054F1" w14:textId="4A7340FB" w:rsidR="00B5150A" w:rsidRPr="007A3D65" w:rsidRDefault="00B5150A" w:rsidP="007A3D65">
            <w:pPr>
              <w:pStyle w:val="NoSpacing"/>
              <w:jc w:val="center"/>
              <w:rPr>
                <w:ins w:id="23" w:author="david" w:date="2022-04-04T12:18:00Z"/>
                <w:rFonts w:asciiTheme="majorBidi" w:hAnsiTheme="majorBidi" w:cstheme="majorBidi"/>
              </w:rPr>
            </w:pPr>
            <w:ins w:id="24" w:author="david" w:date="2022-04-04T12:19:00Z">
              <w:r>
                <w:rPr>
                  <w:rFonts w:asciiTheme="majorBidi" w:hAnsiTheme="majorBidi" w:cstheme="majorBidi"/>
                </w:rPr>
                <w:t>12</w:t>
              </w:r>
            </w:ins>
          </w:p>
        </w:tc>
        <w:tc>
          <w:tcPr>
            <w:tcW w:w="1620" w:type="dxa"/>
          </w:tcPr>
          <w:p w14:paraId="1157788C" w14:textId="46933E4A" w:rsidR="00B5150A" w:rsidRPr="007A3D65" w:rsidRDefault="00B5150A" w:rsidP="007A3D65">
            <w:pPr>
              <w:pStyle w:val="NoSpacing"/>
              <w:jc w:val="center"/>
              <w:rPr>
                <w:ins w:id="25" w:author="david" w:date="2022-04-04T12:18:00Z"/>
                <w:rFonts w:asciiTheme="majorBidi" w:hAnsiTheme="majorBidi" w:cstheme="majorBidi"/>
              </w:rPr>
            </w:pPr>
            <w:ins w:id="26" w:author="david" w:date="2022-04-04T12:19:00Z">
              <w:r>
                <w:rPr>
                  <w:rFonts w:asciiTheme="majorBidi" w:hAnsiTheme="majorBidi" w:cstheme="majorBidi"/>
                </w:rPr>
                <w:t>11</w:t>
              </w:r>
            </w:ins>
          </w:p>
        </w:tc>
        <w:tc>
          <w:tcPr>
            <w:tcW w:w="1710" w:type="dxa"/>
          </w:tcPr>
          <w:p w14:paraId="63B841EA" w14:textId="19C97334" w:rsidR="00B5150A" w:rsidRPr="007A3D65" w:rsidRDefault="00B5150A" w:rsidP="007A3D65">
            <w:pPr>
              <w:pStyle w:val="NoSpacing"/>
              <w:jc w:val="center"/>
              <w:rPr>
                <w:ins w:id="27" w:author="david" w:date="2022-04-04T12:18:00Z"/>
                <w:rFonts w:asciiTheme="majorBidi" w:hAnsiTheme="majorBidi" w:cstheme="majorBidi"/>
              </w:rPr>
            </w:pPr>
            <w:ins w:id="28" w:author="david" w:date="2022-04-04T12:19:00Z">
              <w:r>
                <w:rPr>
                  <w:rFonts w:asciiTheme="majorBidi" w:hAnsiTheme="majorBidi" w:cstheme="majorBidi"/>
                </w:rPr>
                <w:t>1</w:t>
              </w:r>
            </w:ins>
          </w:p>
        </w:tc>
        <w:tc>
          <w:tcPr>
            <w:tcW w:w="2070" w:type="dxa"/>
          </w:tcPr>
          <w:p w14:paraId="2EC58A8C" w14:textId="61C55DC0" w:rsidR="00B5150A" w:rsidRPr="007A3D65" w:rsidRDefault="008065C0" w:rsidP="007A3D65">
            <w:pPr>
              <w:pStyle w:val="NoSpacing"/>
              <w:jc w:val="center"/>
              <w:rPr>
                <w:ins w:id="29" w:author="david" w:date="2022-04-04T12:18:00Z"/>
                <w:rFonts w:asciiTheme="majorBidi" w:hAnsiTheme="majorBidi" w:cstheme="majorBidi"/>
              </w:rPr>
            </w:pPr>
            <w:ins w:id="30" w:author="david" w:date="2022-04-04T12:33:00Z">
              <w:r>
                <w:rPr>
                  <w:rFonts w:asciiTheme="majorBidi" w:hAnsiTheme="majorBidi" w:cstheme="majorBidi"/>
                </w:rPr>
                <w:t>1996, 1999</w:t>
              </w:r>
            </w:ins>
          </w:p>
        </w:tc>
        <w:tc>
          <w:tcPr>
            <w:tcW w:w="2785" w:type="dxa"/>
          </w:tcPr>
          <w:p w14:paraId="6B60DCD9" w14:textId="3704A326" w:rsidR="00B5150A" w:rsidRPr="007A3D65" w:rsidRDefault="00B5150A" w:rsidP="007A3D65">
            <w:pPr>
              <w:pStyle w:val="NoSpacing"/>
              <w:rPr>
                <w:ins w:id="31" w:author="david" w:date="2022-04-04T12:18:00Z"/>
                <w:rFonts w:asciiTheme="majorBidi" w:hAnsiTheme="majorBidi" w:cstheme="majorBidi"/>
              </w:rPr>
            </w:pPr>
            <w:ins w:id="32" w:author="david" w:date="2022-04-04T12:19:00Z">
              <w:r w:rsidRPr="007A3D65">
                <w:rPr>
                  <w:rFonts w:asciiTheme="majorBidi" w:hAnsiTheme="majorBidi" w:cstheme="majorBidi"/>
                </w:rPr>
                <w:t xml:space="preserve">Average reported by </w:t>
              </w:r>
              <w:r w:rsidRPr="007A3D65">
                <w:rPr>
                  <w:rFonts w:asciiTheme="majorBidi" w:hAnsiTheme="majorBidi" w:cstheme="majorBidi"/>
                </w:rPr>
                <w:fldChar w:fldCharType="begin"/>
              </w:r>
              <w:r w:rsidRPr="007A3D65">
                <w:rPr>
                  <w:rFonts w:asciiTheme="majorBidi" w:hAnsiTheme="majorBidi" w:cstheme="majorBidi"/>
                </w:rPr>
                <w:instrText xml:space="preserve"> ADDIN EN.CITE &lt;EndNote&gt;&lt;Cite AuthorYear="1"&gt;&lt;Author&gt;Wang&lt;/Author&gt;&lt;Year&gt;2020&lt;/Year&gt;&lt;RecNum&gt;2782&lt;/RecNum&gt;&lt;DisplayText&gt;Wang and Schmidt (2020)&lt;/DisplayText&gt;&lt;record&gt;&lt;rec-number&gt;2782&lt;/rec-number&gt;&lt;foreign-keys&gt;&lt;key app="EN" db-id="xxt5ta9pd995dwesap0pdzzp2weaz0w9werf" timestamp="1620768668"&gt;2782&lt;/key&gt;&lt;/foreign-keys&gt;&lt;ref-type name="Report"&gt;27&lt;/ref-type&gt;&lt;contributors&gt;&lt;authors&gt;&lt;author&gt;Jian Wang&lt;/author&gt;&lt;author&gt;John C. Schmidt&lt;/author&gt;&lt;/authors&gt;&lt;/contributors&gt;&lt;titles&gt;&lt;title&gt;Stream flow and Losses of the Colorado River in the Southern Colorado Plateau&lt;/title&gt;&lt;/titles&gt;&lt;pages&gt;30&lt;/pages&gt;&lt;number&gt;White Paper #5&lt;/number&gt;&lt;dates&gt;&lt;year&gt;2020&lt;/year&gt;&lt;pub-dates&gt;&lt;date&gt;Febuary 10&lt;/date&gt;&lt;/pub-dates&gt;&lt;/dates&gt;&lt;pub-location&gt;Logan,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University&lt;/publisher&gt;&lt;urls&gt;&lt;related-urls&gt;&lt;url&gt;https://qcnr.usu.edu/coloradoriver/files/WhitePaper5.pdf&lt;/url&gt;&lt;/related-urls&gt;&lt;/urls&gt;&lt;/record&gt;&lt;/Cite&gt;&lt;/EndNote&gt;</w:instrText>
              </w:r>
              <w:r w:rsidRPr="007A3D65">
                <w:rPr>
                  <w:rFonts w:asciiTheme="majorBidi" w:hAnsiTheme="majorBidi" w:cstheme="majorBidi"/>
                </w:rPr>
                <w:fldChar w:fldCharType="separate"/>
              </w:r>
              <w:r w:rsidRPr="007A3D65">
                <w:rPr>
                  <w:rFonts w:asciiTheme="majorBidi" w:hAnsiTheme="majorBidi" w:cstheme="majorBidi"/>
                  <w:noProof/>
                </w:rPr>
                <w:t>Wang and Schmidt (2020)</w:t>
              </w:r>
              <w:r w:rsidRPr="007A3D65">
                <w:rPr>
                  <w:rFonts w:asciiTheme="majorBidi" w:hAnsiTheme="majorBidi" w:cstheme="majorBidi"/>
                </w:rPr>
                <w:fldChar w:fldCharType="end"/>
              </w:r>
            </w:ins>
          </w:p>
        </w:tc>
      </w:tr>
      <w:tr w:rsidR="00B5150A" w14:paraId="1433F729" w14:textId="77777777" w:rsidTr="007A3D65">
        <w:trPr>
          <w:ins w:id="33" w:author="david" w:date="2022-04-04T12:18:00Z"/>
        </w:trPr>
        <w:tc>
          <w:tcPr>
            <w:tcW w:w="1165" w:type="dxa"/>
          </w:tcPr>
          <w:p w14:paraId="4422FD04" w14:textId="43C2E844" w:rsidR="00B5150A" w:rsidRPr="007A3D65" w:rsidRDefault="00B5150A" w:rsidP="007A3D65">
            <w:pPr>
              <w:pStyle w:val="NoSpacing"/>
              <w:jc w:val="center"/>
              <w:rPr>
                <w:ins w:id="34" w:author="david" w:date="2022-04-04T12:18:00Z"/>
                <w:rFonts w:asciiTheme="majorBidi" w:hAnsiTheme="majorBidi" w:cstheme="majorBidi"/>
              </w:rPr>
            </w:pPr>
            <w:ins w:id="35" w:author="david" w:date="2022-04-04T12:19:00Z">
              <w:r>
                <w:rPr>
                  <w:rFonts w:asciiTheme="majorBidi" w:hAnsiTheme="majorBidi" w:cstheme="majorBidi"/>
                </w:rPr>
                <w:t>11</w:t>
              </w:r>
            </w:ins>
          </w:p>
        </w:tc>
        <w:tc>
          <w:tcPr>
            <w:tcW w:w="1620" w:type="dxa"/>
          </w:tcPr>
          <w:p w14:paraId="0D5149DD" w14:textId="10AB2065" w:rsidR="00B5150A" w:rsidRPr="007A3D65" w:rsidRDefault="00B5150A" w:rsidP="007A3D65">
            <w:pPr>
              <w:pStyle w:val="NoSpacing"/>
              <w:jc w:val="center"/>
              <w:rPr>
                <w:ins w:id="36" w:author="david" w:date="2022-04-04T12:18:00Z"/>
                <w:rFonts w:asciiTheme="majorBidi" w:hAnsiTheme="majorBidi" w:cstheme="majorBidi"/>
              </w:rPr>
            </w:pPr>
            <w:ins w:id="37" w:author="david" w:date="2022-04-04T12:19:00Z">
              <w:r>
                <w:rPr>
                  <w:rFonts w:asciiTheme="majorBidi" w:hAnsiTheme="majorBidi" w:cstheme="majorBidi"/>
                </w:rPr>
                <w:t>10</w:t>
              </w:r>
            </w:ins>
          </w:p>
        </w:tc>
        <w:tc>
          <w:tcPr>
            <w:tcW w:w="1710" w:type="dxa"/>
          </w:tcPr>
          <w:p w14:paraId="028B5ABC" w14:textId="100671AD" w:rsidR="00B5150A" w:rsidRPr="007A3D65" w:rsidRDefault="00B5150A" w:rsidP="007A3D65">
            <w:pPr>
              <w:pStyle w:val="NoSpacing"/>
              <w:jc w:val="center"/>
              <w:rPr>
                <w:ins w:id="38" w:author="david" w:date="2022-04-04T12:18:00Z"/>
                <w:rFonts w:asciiTheme="majorBidi" w:hAnsiTheme="majorBidi" w:cstheme="majorBidi"/>
              </w:rPr>
            </w:pPr>
            <w:ins w:id="39" w:author="david" w:date="2022-04-04T12:19:00Z">
              <w:r>
                <w:rPr>
                  <w:rFonts w:asciiTheme="majorBidi" w:hAnsiTheme="majorBidi" w:cstheme="majorBidi"/>
                </w:rPr>
                <w:t>1</w:t>
              </w:r>
            </w:ins>
          </w:p>
        </w:tc>
        <w:tc>
          <w:tcPr>
            <w:tcW w:w="2070" w:type="dxa"/>
          </w:tcPr>
          <w:p w14:paraId="3724A1A9" w14:textId="34198B66" w:rsidR="00B5150A" w:rsidRPr="007A3D65" w:rsidRDefault="008065C0" w:rsidP="007A3D65">
            <w:pPr>
              <w:pStyle w:val="NoSpacing"/>
              <w:jc w:val="center"/>
              <w:rPr>
                <w:ins w:id="40" w:author="david" w:date="2022-04-04T12:18:00Z"/>
                <w:rFonts w:asciiTheme="majorBidi" w:hAnsiTheme="majorBidi" w:cstheme="majorBidi"/>
              </w:rPr>
            </w:pPr>
            <w:ins w:id="41" w:author="david" w:date="2022-04-04T12:36:00Z">
              <w:r>
                <w:rPr>
                  <w:rFonts w:asciiTheme="majorBidi" w:hAnsiTheme="majorBidi" w:cstheme="majorBidi"/>
                </w:rPr>
                <w:t>1973</w:t>
              </w:r>
            </w:ins>
          </w:p>
        </w:tc>
        <w:tc>
          <w:tcPr>
            <w:tcW w:w="2785" w:type="dxa"/>
          </w:tcPr>
          <w:p w14:paraId="135A8F31" w14:textId="1407EB74" w:rsidR="00B5150A" w:rsidRPr="007A3D65" w:rsidRDefault="00B5150A" w:rsidP="007A3D65">
            <w:pPr>
              <w:pStyle w:val="NoSpacing"/>
              <w:rPr>
                <w:ins w:id="42" w:author="david" w:date="2022-04-04T12:18:00Z"/>
                <w:rFonts w:asciiTheme="majorBidi" w:hAnsiTheme="majorBidi" w:cstheme="majorBidi"/>
              </w:rPr>
            </w:pPr>
            <w:ins w:id="43" w:author="david" w:date="2022-04-04T12:19:00Z">
              <w:r w:rsidRPr="007A3D65">
                <w:rPr>
                  <w:rFonts w:asciiTheme="majorBidi" w:hAnsiTheme="majorBidi" w:cstheme="majorBidi"/>
                </w:rPr>
                <w:t xml:space="preserve">Average reported by </w:t>
              </w:r>
              <w:r w:rsidRPr="007A3D65">
                <w:rPr>
                  <w:rFonts w:asciiTheme="majorBidi" w:hAnsiTheme="majorBidi" w:cstheme="majorBidi"/>
                </w:rPr>
                <w:fldChar w:fldCharType="begin"/>
              </w:r>
              <w:r w:rsidRPr="007A3D65">
                <w:rPr>
                  <w:rFonts w:asciiTheme="majorBidi" w:hAnsiTheme="majorBidi" w:cstheme="majorBidi"/>
                </w:rPr>
                <w:instrText xml:space="preserve"> ADDIN EN.CITE &lt;EndNote&gt;&lt;Cite AuthorYear="1"&gt;&lt;Author&gt;Wang&lt;/Author&gt;&lt;Year&gt;2020&lt;/Year&gt;&lt;RecNum&gt;2782&lt;/RecNum&gt;&lt;DisplayText&gt;Wang and Schmidt (2020)&lt;/DisplayText&gt;&lt;record&gt;&lt;rec-number&gt;2782&lt;/rec-number&gt;&lt;foreign-keys&gt;&lt;key app="EN" db-id="xxt5ta9pd995dwesap0pdzzp2weaz0w9werf" timestamp="1620768668"&gt;2782&lt;/key&gt;&lt;/foreign-keys&gt;&lt;ref-type name="Report"&gt;27&lt;/ref-type&gt;&lt;contributors&gt;&lt;authors&gt;&lt;author&gt;Jian Wang&lt;/author&gt;&lt;author&gt;John C. Schmidt&lt;/author&gt;&lt;/authors&gt;&lt;/contributors&gt;&lt;titles&gt;&lt;title&gt;Stream flow and Losses of the Colorado River in the Southern Colorado Plateau&lt;/title&gt;&lt;/titles&gt;&lt;pages&gt;30&lt;/pages&gt;&lt;number&gt;White Paper #5&lt;/number&gt;&lt;dates&gt;&lt;year&gt;2020&lt;/year&gt;&lt;pub-dates&gt;&lt;date&gt;Febuary 10&lt;/date&gt;&lt;/pub-dates&gt;&lt;/dates&gt;&lt;pub-location&gt;Logan,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University&lt;/publisher&gt;&lt;urls&gt;&lt;related-urls&gt;&lt;url&gt;https://qcnr.usu.edu/coloradoriver/files/WhitePaper5.pdf&lt;/url&gt;&lt;/related-urls&gt;&lt;/urls&gt;&lt;/record&gt;&lt;/Cite&gt;&lt;/EndNote&gt;</w:instrText>
              </w:r>
              <w:r w:rsidRPr="007A3D65">
                <w:rPr>
                  <w:rFonts w:asciiTheme="majorBidi" w:hAnsiTheme="majorBidi" w:cstheme="majorBidi"/>
                </w:rPr>
                <w:fldChar w:fldCharType="separate"/>
              </w:r>
              <w:r w:rsidRPr="007A3D65">
                <w:rPr>
                  <w:rFonts w:asciiTheme="majorBidi" w:hAnsiTheme="majorBidi" w:cstheme="majorBidi"/>
                  <w:noProof/>
                </w:rPr>
                <w:t>Wang and Schmidt (2020)</w:t>
              </w:r>
              <w:r w:rsidRPr="007A3D65">
                <w:rPr>
                  <w:rFonts w:asciiTheme="majorBidi" w:hAnsiTheme="majorBidi" w:cstheme="majorBidi"/>
                </w:rPr>
                <w:fldChar w:fldCharType="end"/>
              </w:r>
            </w:ins>
          </w:p>
        </w:tc>
      </w:tr>
      <w:tr w:rsidR="00457096" w14:paraId="666AFA4E" w14:textId="77777777" w:rsidTr="007A3D65">
        <w:tc>
          <w:tcPr>
            <w:tcW w:w="1165" w:type="dxa"/>
          </w:tcPr>
          <w:p w14:paraId="6DA1573F" w14:textId="08AA8439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620" w:type="dxa"/>
          </w:tcPr>
          <w:p w14:paraId="619D0066" w14:textId="5119F5D2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710" w:type="dxa"/>
          </w:tcPr>
          <w:p w14:paraId="5F253447" w14:textId="56CCBA8F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070" w:type="dxa"/>
          </w:tcPr>
          <w:p w14:paraId="4A4EB765" w14:textId="6FD0A6A9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2012, 2015–2019</w:t>
            </w:r>
          </w:p>
        </w:tc>
        <w:tc>
          <w:tcPr>
            <w:tcW w:w="2785" w:type="dxa"/>
          </w:tcPr>
          <w:p w14:paraId="31535EDC" w14:textId="02373A2E" w:rsidR="00457096" w:rsidRPr="007A3D65" w:rsidRDefault="00983961" w:rsidP="007A3D65">
            <w:pPr>
              <w:pStyle w:val="NoSpacing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 xml:space="preserve">Average reported by </w:t>
            </w:r>
            <w:r w:rsidR="00FC409E" w:rsidRPr="007A3D65">
              <w:rPr>
                <w:rFonts w:asciiTheme="majorBidi" w:hAnsiTheme="majorBidi" w:cstheme="majorBidi"/>
              </w:rPr>
              <w:fldChar w:fldCharType="begin"/>
            </w:r>
            <w:r w:rsidR="00FC409E" w:rsidRPr="007A3D65">
              <w:rPr>
                <w:rFonts w:asciiTheme="majorBidi" w:hAnsiTheme="majorBidi" w:cstheme="majorBidi"/>
              </w:rPr>
              <w:instrText xml:space="preserve"> ADDIN EN.CITE &lt;EndNote&gt;&lt;Cite AuthorYear="1"&gt;&lt;Author&gt;Wang&lt;/Author&gt;&lt;Year&gt;2020&lt;/Year&gt;&lt;RecNum&gt;2782&lt;/RecNum&gt;&lt;DisplayText&gt;Wang and Schmidt (2020)&lt;/DisplayText&gt;&lt;record&gt;&lt;rec-number&gt;2782&lt;/rec-number&gt;&lt;foreign-keys&gt;&lt;key app="EN" db-id="xxt5ta9pd995dwesap0pdzzp2weaz0w9werf" timestamp="1620768668"&gt;2782&lt;/key&gt;&lt;/foreign-keys&gt;&lt;ref-type name="Report"&gt;27&lt;/ref-type&gt;&lt;contributors&gt;&lt;authors&gt;&lt;author&gt;Jian Wang&lt;/author&gt;&lt;author&gt;John C. Schmidt&lt;/author&gt;&lt;/authors&gt;&lt;/contributors&gt;&lt;titles&gt;&lt;title&gt;Stream flow and Losses of the Colorado River in the Southern Colorado Plateau&lt;/title&gt;&lt;/titles&gt;&lt;pages&gt;30&lt;/pages&gt;&lt;number&gt;White Paper #5&lt;/number&gt;&lt;dates&gt;&lt;year&gt;2020&lt;/year&gt;&lt;pub-dates&gt;&lt;date&gt;Febuary 10&lt;/date&gt;&lt;/pub-dates&gt;&lt;/dates&gt;&lt;pub-location&gt;Logan,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University&lt;/publisher&gt;&lt;urls&gt;&lt;related-urls&gt;&lt;url&gt;https://qcnr.usu.edu/coloradoriver/files/WhitePaper5.pdf&lt;/url&gt;&lt;/related-urls&gt;&lt;/urls&gt;&lt;/record&gt;&lt;/Cite&gt;&lt;/EndNote&gt;</w:instrText>
            </w:r>
            <w:r w:rsidR="00FC409E" w:rsidRPr="007A3D65">
              <w:rPr>
                <w:rFonts w:asciiTheme="majorBidi" w:hAnsiTheme="majorBidi" w:cstheme="majorBidi"/>
              </w:rPr>
              <w:fldChar w:fldCharType="separate"/>
            </w:r>
            <w:r w:rsidR="00FC409E" w:rsidRPr="007A3D65">
              <w:rPr>
                <w:rFonts w:asciiTheme="majorBidi" w:hAnsiTheme="majorBidi" w:cstheme="majorBidi"/>
                <w:noProof/>
              </w:rPr>
              <w:t>Wang and Schmidt (2020)</w:t>
            </w:r>
            <w:r w:rsidR="00FC409E" w:rsidRPr="007A3D65">
              <w:rPr>
                <w:rFonts w:asciiTheme="majorBidi" w:hAnsiTheme="majorBidi" w:cstheme="majorBidi"/>
              </w:rPr>
              <w:fldChar w:fldCharType="end"/>
            </w:r>
          </w:p>
        </w:tc>
      </w:tr>
      <w:tr w:rsidR="00457096" w14:paraId="43756B5A" w14:textId="77777777" w:rsidTr="007A3D65">
        <w:tc>
          <w:tcPr>
            <w:tcW w:w="1165" w:type="dxa"/>
          </w:tcPr>
          <w:p w14:paraId="3111811E" w14:textId="109F4285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620" w:type="dxa"/>
          </w:tcPr>
          <w:p w14:paraId="07931C44" w14:textId="0D524542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8.2</w:t>
            </w:r>
            <w:del w:id="44" w:author="david" w:date="2022-04-04T12:37:00Z">
              <w:r w:rsidRPr="007A3D65" w:rsidDel="00277429">
                <w:rPr>
                  <w:rFonts w:asciiTheme="majorBidi" w:hAnsiTheme="majorBidi" w:cstheme="majorBidi"/>
                </w:rPr>
                <w:delText>3</w:delText>
              </w:r>
            </w:del>
          </w:p>
        </w:tc>
        <w:tc>
          <w:tcPr>
            <w:tcW w:w="1710" w:type="dxa"/>
          </w:tcPr>
          <w:p w14:paraId="31B0114E" w14:textId="1D245223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0.8</w:t>
            </w:r>
          </w:p>
        </w:tc>
        <w:tc>
          <w:tcPr>
            <w:tcW w:w="2070" w:type="dxa"/>
          </w:tcPr>
          <w:p w14:paraId="1CB5CA63" w14:textId="4BB87F05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2007, 2013</w:t>
            </w:r>
          </w:p>
        </w:tc>
        <w:tc>
          <w:tcPr>
            <w:tcW w:w="2785" w:type="dxa"/>
          </w:tcPr>
          <w:p w14:paraId="4A94A471" w14:textId="31095A18" w:rsidR="00457096" w:rsidRPr="007A3D65" w:rsidRDefault="00457096" w:rsidP="007A3D65">
            <w:pPr>
              <w:pStyle w:val="NoSpacing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 xml:space="preserve">Within interquartile range </w:t>
            </w:r>
            <w:r w:rsidR="00FC409E" w:rsidRPr="007A3D65">
              <w:rPr>
                <w:rFonts w:asciiTheme="majorBidi" w:hAnsiTheme="majorBidi" w:cstheme="majorBidi"/>
              </w:rPr>
              <w:fldChar w:fldCharType="begin"/>
            </w:r>
            <w:r w:rsidR="00EA679C">
              <w:rPr>
                <w:rFonts w:asciiTheme="majorBidi" w:hAnsiTheme="majorBidi" w:cstheme="majorBidi"/>
              </w:rPr>
              <w:instrText xml:space="preserve"> ADDIN EN.CITE &lt;EndNote&gt;&lt;Cite&gt;&lt;Author&gt;Rosenberg&lt;/Author&gt;&lt;Year&gt;2021&lt;/Year&gt;&lt;RecNum&gt;2785&lt;/RecNum&gt;&lt;DisplayText&gt;(Rosenberg, 2021a)&lt;/DisplayText&gt;&lt;record&gt;&lt;rec-number&gt;2785&lt;/rec-number&gt;&lt;foreign-keys&gt;&lt;key app="EN" db-id="xxt5ta9pd995dwesap0pdzzp2weaz0w9werf" timestamp="1620770975"&gt;2785&lt;/key&gt;&lt;/foreign-keys&gt;&lt;ref-type name="Web Page"&gt;12&lt;/ref-type&gt;&lt;contributors&gt;&lt;authors&gt;&lt;author&gt;David E. Rosenberg&lt;/author&gt;&lt;/authors&gt;&lt;/contributors&gt;&lt;titles&gt;&lt;title&gt;Colorado River Coding: Grand Canyon Intervening Flow&lt;/title&gt;&lt;/titles&gt;&lt;dates&gt;&lt;year&gt;2021&lt;/year&gt;&lt;/dates&gt;&lt;publisher&gt;GrandCanyonInterveningFlow folder&lt;/publisher&gt;&lt;urls&gt;&lt;related-urls&gt;&lt;url&gt;https://doi.org/10.5281/zenodo.5522835&lt;/url&gt;&lt;/related-urls&gt;&lt;/urls&gt;&lt;/record&gt;&lt;/Cite&gt;&lt;/EndNote&gt;</w:instrText>
            </w:r>
            <w:r w:rsidR="00FC409E" w:rsidRPr="007A3D65">
              <w:rPr>
                <w:rFonts w:asciiTheme="majorBidi" w:hAnsiTheme="majorBidi" w:cstheme="majorBidi"/>
              </w:rPr>
              <w:fldChar w:fldCharType="separate"/>
            </w:r>
            <w:r w:rsidR="00E12300" w:rsidRPr="007A3D65">
              <w:rPr>
                <w:rFonts w:asciiTheme="majorBidi" w:hAnsiTheme="majorBidi" w:cstheme="majorBidi"/>
                <w:noProof/>
              </w:rPr>
              <w:t>(Rosenberg, 2021a)</w:t>
            </w:r>
            <w:r w:rsidR="00FC409E" w:rsidRPr="007A3D65">
              <w:rPr>
                <w:rFonts w:asciiTheme="majorBidi" w:hAnsiTheme="majorBidi" w:cstheme="majorBidi"/>
              </w:rPr>
              <w:fldChar w:fldCharType="end"/>
            </w:r>
          </w:p>
        </w:tc>
      </w:tr>
      <w:tr w:rsidR="00457096" w14:paraId="1D4AD507" w14:textId="77777777" w:rsidTr="007A3D65">
        <w:tc>
          <w:tcPr>
            <w:tcW w:w="1165" w:type="dxa"/>
          </w:tcPr>
          <w:p w14:paraId="0AA42F8B" w14:textId="48C7AA8E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620" w:type="dxa"/>
          </w:tcPr>
          <w:p w14:paraId="57C0A4C9" w14:textId="166C0B5B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8.1</w:t>
            </w:r>
          </w:p>
        </w:tc>
        <w:tc>
          <w:tcPr>
            <w:tcW w:w="1710" w:type="dxa"/>
          </w:tcPr>
          <w:p w14:paraId="147EA331" w14:textId="312D8DAA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0.9</w:t>
            </w:r>
          </w:p>
        </w:tc>
        <w:tc>
          <w:tcPr>
            <w:tcW w:w="2070" w:type="dxa"/>
          </w:tcPr>
          <w:p w14:paraId="03464939" w14:textId="7A06248C" w:rsidR="00457096" w:rsidRPr="007A3D65" w:rsidRDefault="00457096" w:rsidP="007A3D65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2002, 2009</w:t>
            </w:r>
            <w:r w:rsidR="00237581" w:rsidRPr="007A3D65">
              <w:rPr>
                <w:rFonts w:asciiTheme="majorBidi" w:hAnsiTheme="majorBidi" w:cstheme="majorBidi"/>
              </w:rPr>
              <w:t>–</w:t>
            </w:r>
            <w:r w:rsidRPr="007A3D65">
              <w:rPr>
                <w:rFonts w:asciiTheme="majorBidi" w:hAnsiTheme="majorBidi" w:cstheme="majorBidi"/>
              </w:rPr>
              <w:t>2010</w:t>
            </w:r>
          </w:p>
        </w:tc>
        <w:tc>
          <w:tcPr>
            <w:tcW w:w="2785" w:type="dxa"/>
          </w:tcPr>
          <w:p w14:paraId="59473F0E" w14:textId="1A50FEAC" w:rsidR="00457096" w:rsidRPr="007A3D65" w:rsidRDefault="00457096" w:rsidP="007A3D65">
            <w:pPr>
              <w:pStyle w:val="NoSpacing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 xml:space="preserve">Within interquartile range </w:t>
            </w:r>
            <w:r w:rsidR="00FC409E" w:rsidRPr="007A3D65">
              <w:rPr>
                <w:rFonts w:asciiTheme="majorBidi" w:hAnsiTheme="majorBidi" w:cstheme="majorBidi"/>
              </w:rPr>
              <w:fldChar w:fldCharType="begin"/>
            </w:r>
            <w:r w:rsidR="00EA679C">
              <w:rPr>
                <w:rFonts w:asciiTheme="majorBidi" w:hAnsiTheme="majorBidi" w:cstheme="majorBidi"/>
              </w:rPr>
              <w:instrText xml:space="preserve"> ADDIN EN.CITE &lt;EndNote&gt;&lt;Cite&gt;&lt;Author&gt;Rosenberg&lt;/Author&gt;&lt;Year&gt;2021&lt;/Year&gt;&lt;RecNum&gt;2785&lt;/RecNum&gt;&lt;DisplayText&gt;(Rosenberg, 2021a)&lt;/DisplayText&gt;&lt;record&gt;&lt;rec-number&gt;2785&lt;/rec-number&gt;&lt;foreign-keys&gt;&lt;key app="EN" db-id="xxt5ta9pd995dwesap0pdzzp2weaz0w9werf" timestamp="1620770975"&gt;2785&lt;/key&gt;&lt;/foreign-keys&gt;&lt;ref-type name="Web Page"&gt;12&lt;/ref-type&gt;&lt;contributors&gt;&lt;authors&gt;&lt;author&gt;David E. Rosenberg&lt;/author&gt;&lt;/authors&gt;&lt;/contributors&gt;&lt;titles&gt;&lt;title&gt;Colorado River Coding: Grand Canyon Intervening Flow&lt;/title&gt;&lt;/titles&gt;&lt;dates&gt;&lt;year&gt;2021&lt;/year&gt;&lt;/dates&gt;&lt;publisher&gt;GrandCanyonInterveningFlow folder&lt;/publisher&gt;&lt;urls&gt;&lt;related-urls&gt;&lt;url&gt;https://doi.org/10.5281/zenodo.5522835&lt;/url&gt;&lt;/related-urls&gt;&lt;/urls&gt;&lt;/record&gt;&lt;/Cite&gt;&lt;/EndNote&gt;</w:instrText>
            </w:r>
            <w:r w:rsidR="00FC409E" w:rsidRPr="007A3D65">
              <w:rPr>
                <w:rFonts w:asciiTheme="majorBidi" w:hAnsiTheme="majorBidi" w:cstheme="majorBidi"/>
              </w:rPr>
              <w:fldChar w:fldCharType="separate"/>
            </w:r>
            <w:r w:rsidR="00E12300" w:rsidRPr="007A3D65">
              <w:rPr>
                <w:rFonts w:asciiTheme="majorBidi" w:hAnsiTheme="majorBidi" w:cstheme="majorBidi"/>
                <w:noProof/>
              </w:rPr>
              <w:t>(Rosenberg, 2021a)</w:t>
            </w:r>
            <w:r w:rsidR="00FC409E" w:rsidRPr="007A3D65">
              <w:rPr>
                <w:rFonts w:asciiTheme="majorBidi" w:hAnsiTheme="majorBidi" w:cstheme="majorBidi"/>
              </w:rPr>
              <w:fldChar w:fldCharType="end"/>
            </w:r>
          </w:p>
        </w:tc>
      </w:tr>
      <w:tr w:rsidR="008A46D4" w14:paraId="56D4D668" w14:textId="77777777" w:rsidTr="007A3D65">
        <w:trPr>
          <w:ins w:id="45" w:author="david" w:date="2022-04-04T16:44:00Z"/>
        </w:trPr>
        <w:tc>
          <w:tcPr>
            <w:tcW w:w="1165" w:type="dxa"/>
          </w:tcPr>
          <w:p w14:paraId="6E2436F8" w14:textId="5EFF663D" w:rsidR="008A46D4" w:rsidRPr="007A3D65" w:rsidRDefault="008A46D4" w:rsidP="008A46D4">
            <w:pPr>
              <w:pStyle w:val="NoSpacing"/>
              <w:jc w:val="center"/>
              <w:rPr>
                <w:ins w:id="46" w:author="david" w:date="2022-04-04T16:44:00Z"/>
                <w:rFonts w:asciiTheme="majorBidi" w:hAnsiTheme="majorBidi" w:cstheme="majorBidi"/>
              </w:rPr>
            </w:pPr>
            <w:ins w:id="47" w:author="david" w:date="2022-04-04T16:44:00Z">
              <w:r>
                <w:rPr>
                  <w:rFonts w:asciiTheme="majorBidi" w:hAnsiTheme="majorBidi" w:cstheme="majorBidi"/>
                </w:rPr>
                <w:t>8.6</w:t>
              </w:r>
            </w:ins>
          </w:p>
        </w:tc>
        <w:tc>
          <w:tcPr>
            <w:tcW w:w="1620" w:type="dxa"/>
          </w:tcPr>
          <w:p w14:paraId="7E5DBB7B" w14:textId="1F8B6940" w:rsidR="008A46D4" w:rsidRPr="007A3D65" w:rsidRDefault="008A46D4" w:rsidP="008A46D4">
            <w:pPr>
              <w:pStyle w:val="NoSpacing"/>
              <w:jc w:val="center"/>
              <w:rPr>
                <w:ins w:id="48" w:author="david" w:date="2022-04-04T16:44:00Z"/>
                <w:rFonts w:asciiTheme="majorBidi" w:hAnsiTheme="majorBidi" w:cstheme="majorBidi"/>
              </w:rPr>
            </w:pPr>
            <w:ins w:id="49" w:author="david" w:date="2022-04-04T16:50:00Z">
              <w:r>
                <w:rPr>
                  <w:rFonts w:asciiTheme="majorBidi" w:hAnsiTheme="majorBidi" w:cstheme="majorBidi"/>
                </w:rPr>
                <w:t>8.0</w:t>
              </w:r>
            </w:ins>
          </w:p>
        </w:tc>
        <w:tc>
          <w:tcPr>
            <w:tcW w:w="1710" w:type="dxa"/>
          </w:tcPr>
          <w:p w14:paraId="6CEE5365" w14:textId="2E4AFBE0" w:rsidR="008A46D4" w:rsidRPr="007A3D65" w:rsidRDefault="008A46D4" w:rsidP="008A46D4">
            <w:pPr>
              <w:pStyle w:val="NoSpacing"/>
              <w:jc w:val="center"/>
              <w:rPr>
                <w:ins w:id="50" w:author="david" w:date="2022-04-04T16:44:00Z"/>
                <w:rFonts w:asciiTheme="majorBidi" w:hAnsiTheme="majorBidi" w:cstheme="majorBidi"/>
              </w:rPr>
            </w:pPr>
            <w:ins w:id="51" w:author="david" w:date="2022-04-04T16:50:00Z">
              <w:r>
                <w:rPr>
                  <w:rFonts w:asciiTheme="majorBidi" w:hAnsiTheme="majorBidi" w:cstheme="majorBidi"/>
                </w:rPr>
                <w:t>0.6</w:t>
              </w:r>
            </w:ins>
          </w:p>
        </w:tc>
        <w:tc>
          <w:tcPr>
            <w:tcW w:w="2070" w:type="dxa"/>
          </w:tcPr>
          <w:p w14:paraId="0E023152" w14:textId="29385F23" w:rsidR="008A46D4" w:rsidRPr="007A3D65" w:rsidRDefault="008A46D4" w:rsidP="008A46D4">
            <w:pPr>
              <w:pStyle w:val="NoSpacing"/>
              <w:jc w:val="center"/>
              <w:rPr>
                <w:ins w:id="52" w:author="david" w:date="2022-04-04T16:44:00Z"/>
                <w:rFonts w:asciiTheme="majorBidi" w:hAnsiTheme="majorBidi" w:cstheme="majorBidi"/>
              </w:rPr>
            </w:pPr>
            <w:ins w:id="53" w:author="david" w:date="2022-04-04T16:50:00Z">
              <w:r>
                <w:rPr>
                  <w:rFonts w:asciiTheme="majorBidi" w:hAnsiTheme="majorBidi" w:cstheme="majorBidi"/>
                </w:rPr>
                <w:t xml:space="preserve">1989, 1992 </w:t>
              </w:r>
            </w:ins>
          </w:p>
        </w:tc>
        <w:tc>
          <w:tcPr>
            <w:tcW w:w="2785" w:type="dxa"/>
          </w:tcPr>
          <w:p w14:paraId="052AD25C" w14:textId="5D2E7DAB" w:rsidR="008A46D4" w:rsidRPr="007A3D65" w:rsidRDefault="008A46D4" w:rsidP="008A46D4">
            <w:pPr>
              <w:pStyle w:val="NoSpacing"/>
              <w:rPr>
                <w:ins w:id="54" w:author="david" w:date="2022-04-04T16:44:00Z"/>
                <w:rFonts w:asciiTheme="majorBidi" w:hAnsiTheme="majorBidi" w:cstheme="majorBidi"/>
              </w:rPr>
            </w:pPr>
            <w:ins w:id="55" w:author="david" w:date="2022-04-04T16:50:00Z">
              <w:r w:rsidRPr="007A3D65">
                <w:rPr>
                  <w:rFonts w:asciiTheme="majorBidi" w:hAnsiTheme="majorBidi" w:cstheme="majorBidi"/>
                </w:rPr>
                <w:t xml:space="preserve">3 year sequences </w:t>
              </w:r>
              <w:r w:rsidRPr="007A3D65">
                <w:rPr>
                  <w:rFonts w:asciiTheme="majorBidi" w:hAnsiTheme="majorBidi" w:cstheme="majorBidi"/>
                </w:rPr>
                <w:fldChar w:fldCharType="begin"/>
              </w:r>
              <w:r>
                <w:rPr>
                  <w:rFonts w:asciiTheme="majorBidi" w:hAnsiTheme="majorBidi" w:cstheme="majorBidi"/>
                </w:rPr>
                <w:instrText xml:space="preserve"> ADDIN EN.CITE &lt;EndNote&gt;&lt;Cite&gt;&lt;Author&gt;Rosenberg&lt;/Author&gt;&lt;Year&gt;2021&lt;/Year&gt;&lt;RecNum&gt;2785&lt;/RecNum&gt;&lt;DisplayText&gt;(Rosenberg, 2021a)&lt;/DisplayText&gt;&lt;record&gt;&lt;rec-number&gt;2785&lt;/rec-number&gt;&lt;foreign-keys&gt;&lt;key app="EN" db-id="xxt5ta9pd995dwesap0pdzzp2weaz0w9werf" timestamp="1620770975"&gt;2785&lt;/key&gt;&lt;/foreign-keys&gt;&lt;ref-type name="Web Page"&gt;12&lt;/ref-type&gt;&lt;contributors&gt;&lt;authors&gt;&lt;author&gt;David E. Rosenberg&lt;/author&gt;&lt;/authors&gt;&lt;/contributors&gt;&lt;titles&gt;&lt;title&gt;Colorado River Coding: Grand Canyon Intervening Flow&lt;/title&gt;&lt;/titles&gt;&lt;dates&gt;&lt;year&gt;2021&lt;/year&gt;&lt;/dates&gt;&lt;publisher&gt;GrandCanyonInterveningFlow folder&lt;/publisher&gt;&lt;urls&gt;&lt;related-urls&gt;&lt;url&gt;https://doi.org/10.5281/zenodo.5522835&lt;/url&gt;&lt;/related-urls&gt;&lt;/urls&gt;&lt;/record&gt;&lt;/Cite&gt;&lt;/EndNote&gt;</w:instrText>
              </w:r>
              <w:r w:rsidRPr="007A3D65">
                <w:rPr>
                  <w:rFonts w:asciiTheme="majorBidi" w:hAnsiTheme="majorBidi" w:cstheme="majorBidi"/>
                </w:rPr>
                <w:fldChar w:fldCharType="separate"/>
              </w:r>
              <w:r w:rsidRPr="007A3D65">
                <w:rPr>
                  <w:rFonts w:asciiTheme="majorBidi" w:hAnsiTheme="majorBidi" w:cstheme="majorBidi"/>
                  <w:noProof/>
                </w:rPr>
                <w:t>(Rosenberg, 2021a)</w:t>
              </w:r>
              <w:r w:rsidRPr="007A3D65">
                <w:rPr>
                  <w:rFonts w:asciiTheme="majorBidi" w:hAnsiTheme="majorBidi" w:cstheme="majorBidi"/>
                </w:rPr>
                <w:fldChar w:fldCharType="end"/>
              </w:r>
            </w:ins>
          </w:p>
        </w:tc>
      </w:tr>
      <w:tr w:rsidR="008A46D4" w14:paraId="6CD4E1B0" w14:textId="77777777" w:rsidTr="007A3D65">
        <w:trPr>
          <w:ins w:id="56" w:author="david" w:date="2022-04-04T16:44:00Z"/>
        </w:trPr>
        <w:tc>
          <w:tcPr>
            <w:tcW w:w="1165" w:type="dxa"/>
          </w:tcPr>
          <w:p w14:paraId="6C465CD5" w14:textId="4482CB69" w:rsidR="008A46D4" w:rsidRPr="007A3D65" w:rsidRDefault="008A46D4" w:rsidP="008A46D4">
            <w:pPr>
              <w:pStyle w:val="NoSpacing"/>
              <w:jc w:val="center"/>
              <w:rPr>
                <w:ins w:id="57" w:author="david" w:date="2022-04-04T16:44:00Z"/>
                <w:rFonts w:asciiTheme="majorBidi" w:hAnsiTheme="majorBidi" w:cstheme="majorBidi"/>
              </w:rPr>
            </w:pPr>
            <w:ins w:id="58" w:author="david" w:date="2022-04-04T16:44:00Z">
              <w:r>
                <w:rPr>
                  <w:rFonts w:asciiTheme="majorBidi" w:hAnsiTheme="majorBidi" w:cstheme="majorBidi"/>
                </w:rPr>
                <w:t>8.</w:t>
              </w:r>
            </w:ins>
            <w:ins w:id="59" w:author="david" w:date="2022-04-04T16:53:00Z">
              <w:r>
                <w:rPr>
                  <w:rFonts w:asciiTheme="majorBidi" w:hAnsiTheme="majorBidi" w:cstheme="majorBidi"/>
                </w:rPr>
                <w:t>4</w:t>
              </w:r>
            </w:ins>
          </w:p>
        </w:tc>
        <w:tc>
          <w:tcPr>
            <w:tcW w:w="1620" w:type="dxa"/>
          </w:tcPr>
          <w:p w14:paraId="626455C8" w14:textId="79BC2A02" w:rsidR="008A46D4" w:rsidRPr="007A3D65" w:rsidRDefault="008A46D4" w:rsidP="008A46D4">
            <w:pPr>
              <w:pStyle w:val="NoSpacing"/>
              <w:jc w:val="center"/>
              <w:rPr>
                <w:ins w:id="60" w:author="david" w:date="2022-04-04T16:44:00Z"/>
                <w:rFonts w:asciiTheme="majorBidi" w:hAnsiTheme="majorBidi" w:cstheme="majorBidi"/>
              </w:rPr>
            </w:pPr>
            <w:ins w:id="61" w:author="david" w:date="2022-04-04T16:45:00Z">
              <w:r>
                <w:rPr>
                  <w:rFonts w:asciiTheme="majorBidi" w:hAnsiTheme="majorBidi" w:cstheme="majorBidi"/>
                </w:rPr>
                <w:t>7.</w:t>
              </w:r>
            </w:ins>
            <w:ins w:id="62" w:author="david" w:date="2022-04-04T16:51:00Z">
              <w:r>
                <w:rPr>
                  <w:rFonts w:asciiTheme="majorBidi" w:hAnsiTheme="majorBidi" w:cstheme="majorBidi"/>
                </w:rPr>
                <w:t>5</w:t>
              </w:r>
            </w:ins>
          </w:p>
        </w:tc>
        <w:tc>
          <w:tcPr>
            <w:tcW w:w="1710" w:type="dxa"/>
          </w:tcPr>
          <w:p w14:paraId="3E3BC3FB" w14:textId="354440F9" w:rsidR="008A46D4" w:rsidRPr="007A3D65" w:rsidRDefault="008A46D4" w:rsidP="008A46D4">
            <w:pPr>
              <w:pStyle w:val="NoSpacing"/>
              <w:jc w:val="center"/>
              <w:rPr>
                <w:ins w:id="63" w:author="david" w:date="2022-04-04T16:44:00Z"/>
                <w:rFonts w:asciiTheme="majorBidi" w:hAnsiTheme="majorBidi" w:cstheme="majorBidi"/>
              </w:rPr>
            </w:pPr>
            <w:ins w:id="64" w:author="david" w:date="2022-04-04T16:51:00Z">
              <w:r>
                <w:rPr>
                  <w:rFonts w:asciiTheme="majorBidi" w:hAnsiTheme="majorBidi" w:cstheme="majorBidi"/>
                </w:rPr>
                <w:t>0.</w:t>
              </w:r>
            </w:ins>
            <w:ins w:id="65" w:author="david" w:date="2022-04-04T16:53:00Z">
              <w:r w:rsidR="00CF7AC0">
                <w:rPr>
                  <w:rFonts w:asciiTheme="majorBidi" w:hAnsiTheme="majorBidi" w:cstheme="majorBidi"/>
                </w:rPr>
                <w:t>9</w:t>
              </w:r>
            </w:ins>
          </w:p>
        </w:tc>
        <w:tc>
          <w:tcPr>
            <w:tcW w:w="2070" w:type="dxa"/>
          </w:tcPr>
          <w:p w14:paraId="15DA445C" w14:textId="516E157D" w:rsidR="008A46D4" w:rsidRPr="007A3D65" w:rsidRDefault="008A46D4" w:rsidP="008A46D4">
            <w:pPr>
              <w:pStyle w:val="NoSpacing"/>
              <w:jc w:val="center"/>
              <w:rPr>
                <w:ins w:id="66" w:author="david" w:date="2022-04-04T16:44:00Z"/>
                <w:rFonts w:asciiTheme="majorBidi" w:hAnsiTheme="majorBidi" w:cstheme="majorBidi"/>
              </w:rPr>
            </w:pPr>
            <w:ins w:id="67" w:author="david" w:date="2022-04-04T16:51:00Z">
              <w:r>
                <w:rPr>
                  <w:rFonts w:asciiTheme="majorBidi" w:hAnsiTheme="majorBidi" w:cstheme="majorBidi"/>
                </w:rPr>
                <w:t>2014</w:t>
              </w:r>
            </w:ins>
          </w:p>
        </w:tc>
        <w:tc>
          <w:tcPr>
            <w:tcW w:w="2785" w:type="dxa"/>
          </w:tcPr>
          <w:p w14:paraId="717D3E88" w14:textId="1FFCF732" w:rsidR="008A46D4" w:rsidRPr="007A3D65" w:rsidRDefault="008A46D4" w:rsidP="008A46D4">
            <w:pPr>
              <w:pStyle w:val="NoSpacing"/>
              <w:rPr>
                <w:ins w:id="68" w:author="david" w:date="2022-04-04T16:44:00Z"/>
                <w:rFonts w:asciiTheme="majorBidi" w:hAnsiTheme="majorBidi" w:cstheme="majorBidi"/>
              </w:rPr>
            </w:pPr>
            <w:ins w:id="69" w:author="david" w:date="2022-04-04T16:46:00Z">
              <w:r w:rsidRPr="007A3D65">
                <w:rPr>
                  <w:rFonts w:asciiTheme="majorBidi" w:hAnsiTheme="majorBidi" w:cstheme="majorBidi"/>
                </w:rPr>
                <w:t xml:space="preserve">Within interquartile range </w:t>
              </w:r>
              <w:r w:rsidRPr="007A3D65">
                <w:rPr>
                  <w:rFonts w:asciiTheme="majorBidi" w:hAnsiTheme="majorBidi" w:cstheme="majorBidi"/>
                </w:rPr>
                <w:fldChar w:fldCharType="begin"/>
              </w:r>
              <w:r>
                <w:rPr>
                  <w:rFonts w:asciiTheme="majorBidi" w:hAnsiTheme="majorBidi" w:cstheme="majorBidi"/>
                </w:rPr>
                <w:instrText xml:space="preserve"> ADDIN EN.CITE &lt;EndNote&gt;&lt;Cite&gt;&lt;Author&gt;Rosenberg&lt;/Author&gt;&lt;Year&gt;2021&lt;/Year&gt;&lt;RecNum&gt;2785&lt;/RecNum&gt;&lt;DisplayText&gt;(Rosenberg, 2021a)&lt;/DisplayText&gt;&lt;record&gt;&lt;rec-number&gt;2785&lt;/rec-number&gt;&lt;foreign-keys&gt;&lt;key app="EN" db-id="xxt5ta9pd995dwesap0pdzzp2weaz0w9werf" timestamp="1620770975"&gt;2785&lt;/key&gt;&lt;/foreign-keys&gt;&lt;ref-type name="Web Page"&gt;12&lt;/ref-type&gt;&lt;contributors&gt;&lt;authors&gt;&lt;author&gt;David E. Rosenberg&lt;/author&gt;&lt;/authors&gt;&lt;/contributors&gt;&lt;titles&gt;&lt;title&gt;Colorado River Coding: Grand Canyon Intervening Flow&lt;/title&gt;&lt;/titles&gt;&lt;dates&gt;&lt;year&gt;2021&lt;/year&gt;&lt;/dates&gt;&lt;publisher&gt;GrandCanyonInterveningFlow folder&lt;/publisher&gt;&lt;urls&gt;&lt;related-urls&gt;&lt;url&gt;https://doi.org/10.5281/zenodo.5522835&lt;/url&gt;&lt;/related-urls&gt;&lt;/urls&gt;&lt;/record&gt;&lt;/Cite&gt;&lt;/EndNote&gt;</w:instrText>
              </w:r>
              <w:r w:rsidRPr="007A3D65">
                <w:rPr>
                  <w:rFonts w:asciiTheme="majorBidi" w:hAnsiTheme="majorBidi" w:cstheme="majorBidi"/>
                </w:rPr>
                <w:fldChar w:fldCharType="separate"/>
              </w:r>
              <w:r w:rsidRPr="007A3D65">
                <w:rPr>
                  <w:rFonts w:asciiTheme="majorBidi" w:hAnsiTheme="majorBidi" w:cstheme="majorBidi"/>
                  <w:noProof/>
                </w:rPr>
                <w:t>(Rosenberg, 2021a)</w:t>
              </w:r>
              <w:r w:rsidRPr="007A3D65">
                <w:rPr>
                  <w:rFonts w:asciiTheme="majorBidi" w:hAnsiTheme="majorBidi" w:cstheme="majorBidi"/>
                </w:rPr>
                <w:fldChar w:fldCharType="end"/>
              </w:r>
            </w:ins>
          </w:p>
        </w:tc>
      </w:tr>
      <w:tr w:rsidR="008A46D4" w14:paraId="2008EA8A" w14:textId="77777777" w:rsidTr="007A3D65">
        <w:tc>
          <w:tcPr>
            <w:tcW w:w="1165" w:type="dxa"/>
          </w:tcPr>
          <w:p w14:paraId="5ADB3852" w14:textId="2EE6D2F1" w:rsidR="008A46D4" w:rsidRPr="007A3D65" w:rsidRDefault="008A46D4" w:rsidP="008A46D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620" w:type="dxa"/>
          </w:tcPr>
          <w:p w14:paraId="270C8645" w14:textId="0ECCC177" w:rsidR="008A46D4" w:rsidRPr="007A3D65" w:rsidRDefault="008A46D4" w:rsidP="008A46D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7.3</w:t>
            </w:r>
          </w:p>
        </w:tc>
        <w:tc>
          <w:tcPr>
            <w:tcW w:w="1710" w:type="dxa"/>
          </w:tcPr>
          <w:p w14:paraId="2687CECC" w14:textId="64C8FEEB" w:rsidR="008A46D4" w:rsidRPr="007A3D65" w:rsidRDefault="008A46D4" w:rsidP="008A46D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0.7</w:t>
            </w:r>
          </w:p>
        </w:tc>
        <w:tc>
          <w:tcPr>
            <w:tcW w:w="2070" w:type="dxa"/>
          </w:tcPr>
          <w:p w14:paraId="07C8A018" w14:textId="06AB379A" w:rsidR="008A46D4" w:rsidRPr="007A3D65" w:rsidRDefault="008A46D4" w:rsidP="008A46D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2017</w:t>
            </w:r>
          </w:p>
        </w:tc>
        <w:tc>
          <w:tcPr>
            <w:tcW w:w="2785" w:type="dxa"/>
          </w:tcPr>
          <w:p w14:paraId="431537C2" w14:textId="0A5C3E1E" w:rsidR="008A46D4" w:rsidRPr="007A3D65" w:rsidRDefault="008A46D4" w:rsidP="008A46D4">
            <w:pPr>
              <w:pStyle w:val="NoSpacing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 xml:space="preserve">Sequences of up to 5 years </w:t>
            </w:r>
            <w:r w:rsidRPr="007A3D65">
              <w:rPr>
                <w:rFonts w:asciiTheme="majorBidi" w:hAnsiTheme="majorBidi" w:cstheme="majorBidi"/>
              </w:rPr>
              <w:fldChar w:fldCharType="begin"/>
            </w:r>
            <w:r>
              <w:rPr>
                <w:rFonts w:asciiTheme="majorBidi" w:hAnsiTheme="majorBidi" w:cstheme="majorBidi"/>
              </w:rPr>
              <w:instrText xml:space="preserve"> ADDIN EN.CITE &lt;EndNote&gt;&lt;Cite&gt;&lt;Author&gt;Rosenberg&lt;/Author&gt;&lt;Year&gt;2021&lt;/Year&gt;&lt;RecNum&gt;2785&lt;/RecNum&gt;&lt;DisplayText&gt;(Rosenberg, 2021a)&lt;/DisplayText&gt;&lt;record&gt;&lt;rec-number&gt;2785&lt;/rec-number&gt;&lt;foreign-keys&gt;&lt;key app="EN" db-id="xxt5ta9pd995dwesap0pdzzp2weaz0w9werf" timestamp="1620770975"&gt;2785&lt;/key&gt;&lt;/foreign-keys&gt;&lt;ref-type name="Web Page"&gt;12&lt;/ref-type&gt;&lt;contributors&gt;&lt;authors&gt;&lt;author&gt;David E. Rosenberg&lt;/author&gt;&lt;/authors&gt;&lt;/contributors&gt;&lt;titles&gt;&lt;title&gt;Colorado River Coding: Grand Canyon Intervening Flow&lt;/title&gt;&lt;/titles&gt;&lt;dates&gt;&lt;year&gt;2021&lt;/year&gt;&lt;/dates&gt;&lt;publisher&gt;GrandCanyonInterveningFlow folder&lt;/publisher&gt;&lt;urls&gt;&lt;related-urls&gt;&lt;url&gt;https://doi.org/10.5281/zenodo.5522835&lt;/url&gt;&lt;/related-urls&gt;&lt;/urls&gt;&lt;/record&gt;&lt;/Cite&gt;&lt;/EndNote&gt;</w:instrText>
            </w:r>
            <w:r w:rsidRPr="007A3D65">
              <w:rPr>
                <w:rFonts w:asciiTheme="majorBidi" w:hAnsiTheme="majorBidi" w:cstheme="majorBidi"/>
              </w:rPr>
              <w:fldChar w:fldCharType="separate"/>
            </w:r>
            <w:r w:rsidRPr="007A3D65">
              <w:rPr>
                <w:rFonts w:asciiTheme="majorBidi" w:hAnsiTheme="majorBidi" w:cstheme="majorBidi"/>
                <w:noProof/>
              </w:rPr>
              <w:t>(Rosenberg, 2021a)</w:t>
            </w:r>
            <w:r w:rsidRPr="007A3D65">
              <w:rPr>
                <w:rFonts w:asciiTheme="majorBidi" w:hAnsiTheme="majorBidi" w:cstheme="majorBidi"/>
              </w:rPr>
              <w:fldChar w:fldCharType="end"/>
            </w:r>
          </w:p>
        </w:tc>
      </w:tr>
      <w:tr w:rsidR="008A46D4" w14:paraId="7E0800B6" w14:textId="77777777" w:rsidTr="007A3D65">
        <w:tc>
          <w:tcPr>
            <w:tcW w:w="1165" w:type="dxa"/>
          </w:tcPr>
          <w:p w14:paraId="61550D7F" w14:textId="14103AEF" w:rsidR="008A46D4" w:rsidRPr="007A3D65" w:rsidRDefault="008A46D4" w:rsidP="008A46D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620" w:type="dxa"/>
          </w:tcPr>
          <w:p w14:paraId="16F3AC10" w14:textId="2633CF93" w:rsidR="008A46D4" w:rsidRPr="007A3D65" w:rsidRDefault="008A46D4" w:rsidP="008A46D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6.4</w:t>
            </w:r>
          </w:p>
        </w:tc>
        <w:tc>
          <w:tcPr>
            <w:tcW w:w="1710" w:type="dxa"/>
          </w:tcPr>
          <w:p w14:paraId="1D1C9D02" w14:textId="218DF54F" w:rsidR="008A46D4" w:rsidRPr="007A3D65" w:rsidRDefault="008A46D4" w:rsidP="008A46D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0.6</w:t>
            </w:r>
          </w:p>
        </w:tc>
        <w:tc>
          <w:tcPr>
            <w:tcW w:w="2070" w:type="dxa"/>
          </w:tcPr>
          <w:p w14:paraId="776BDAA2" w14:textId="51AFA718" w:rsidR="008A46D4" w:rsidRPr="007A3D65" w:rsidRDefault="008A46D4" w:rsidP="008A46D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>Not observed; not in guidelines</w:t>
            </w:r>
          </w:p>
        </w:tc>
        <w:tc>
          <w:tcPr>
            <w:tcW w:w="2785" w:type="dxa"/>
          </w:tcPr>
          <w:p w14:paraId="6DC01C3B" w14:textId="7D20126F" w:rsidR="008A46D4" w:rsidRPr="007A3D65" w:rsidRDefault="008A46D4" w:rsidP="008A46D4">
            <w:pPr>
              <w:pStyle w:val="NoSpacing"/>
              <w:rPr>
                <w:rFonts w:asciiTheme="majorBidi" w:hAnsiTheme="majorBidi" w:cstheme="majorBidi"/>
              </w:rPr>
            </w:pPr>
            <w:r w:rsidRPr="007A3D65">
              <w:rPr>
                <w:rFonts w:asciiTheme="majorBidi" w:hAnsiTheme="majorBidi" w:cstheme="majorBidi"/>
              </w:rPr>
              <w:t xml:space="preserve">3 year sequences </w:t>
            </w:r>
            <w:r w:rsidRPr="007A3D65">
              <w:rPr>
                <w:rFonts w:asciiTheme="majorBidi" w:hAnsiTheme="majorBidi" w:cstheme="majorBidi"/>
              </w:rPr>
              <w:fldChar w:fldCharType="begin"/>
            </w:r>
            <w:r>
              <w:rPr>
                <w:rFonts w:asciiTheme="majorBidi" w:hAnsiTheme="majorBidi" w:cstheme="majorBidi"/>
              </w:rPr>
              <w:instrText xml:space="preserve"> ADDIN EN.CITE &lt;EndNote&gt;&lt;Cite&gt;&lt;Author&gt;Rosenberg&lt;/Author&gt;&lt;Year&gt;2021&lt;/Year&gt;&lt;RecNum&gt;2785&lt;/RecNum&gt;&lt;DisplayText&gt;(Rosenberg, 2021a)&lt;/DisplayText&gt;&lt;record&gt;&lt;rec-number&gt;2785&lt;/rec-number&gt;&lt;foreign-keys&gt;&lt;key app="EN" db-id="xxt5ta9pd995dwesap0pdzzp2weaz0w9werf" timestamp="1620770975"&gt;2785&lt;/key&gt;&lt;/foreign-keys&gt;&lt;ref-type name="Web Page"&gt;12&lt;/ref-type&gt;&lt;contributors&gt;&lt;authors&gt;&lt;author&gt;David E. Rosenberg&lt;/author&gt;&lt;/authors&gt;&lt;/contributors&gt;&lt;titles&gt;&lt;title&gt;Colorado River Coding: Grand Canyon Intervening Flow&lt;/title&gt;&lt;/titles&gt;&lt;dates&gt;&lt;year&gt;2021&lt;/year&gt;&lt;/dates&gt;&lt;publisher&gt;GrandCanyonInterveningFlow folder&lt;/publisher&gt;&lt;urls&gt;&lt;related-urls&gt;&lt;url&gt;https://doi.org/10.5281/zenodo.5522835&lt;/url&gt;&lt;/related-urls&gt;&lt;/urls&gt;&lt;/record&gt;&lt;/Cite&gt;&lt;/EndNote&gt;</w:instrText>
            </w:r>
            <w:r w:rsidRPr="007A3D65">
              <w:rPr>
                <w:rFonts w:asciiTheme="majorBidi" w:hAnsiTheme="majorBidi" w:cstheme="majorBidi"/>
              </w:rPr>
              <w:fldChar w:fldCharType="separate"/>
            </w:r>
            <w:r w:rsidRPr="007A3D65">
              <w:rPr>
                <w:rFonts w:asciiTheme="majorBidi" w:hAnsiTheme="majorBidi" w:cstheme="majorBidi"/>
                <w:noProof/>
              </w:rPr>
              <w:t>(Rosenberg, 2021a)</w:t>
            </w:r>
            <w:r w:rsidRPr="007A3D65">
              <w:rPr>
                <w:rFonts w:asciiTheme="majorBidi" w:hAnsiTheme="majorBidi" w:cstheme="majorBidi"/>
              </w:rPr>
              <w:fldChar w:fldCharType="end"/>
            </w:r>
          </w:p>
        </w:tc>
      </w:tr>
    </w:tbl>
    <w:p w14:paraId="7ACF3661" w14:textId="77777777" w:rsidR="00341E27" w:rsidRDefault="00341E27" w:rsidP="00C93E47">
      <w:pPr>
        <w:pStyle w:val="NoSpacing"/>
      </w:pPr>
    </w:p>
    <w:p w14:paraId="01C02716" w14:textId="53DF3C94" w:rsidR="000A134D" w:rsidRDefault="006C2E7A" w:rsidP="006C2E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For example</w:t>
      </w:r>
      <w:r w:rsidR="00E10B6B">
        <w:rPr>
          <w:rFonts w:asciiTheme="majorBidi" w:hAnsiTheme="majorBidi" w:cstheme="majorBidi"/>
          <w:sz w:val="24"/>
          <w:szCs w:val="24"/>
        </w:rPr>
        <w:t>,</w:t>
      </w:r>
      <w:r w:rsidR="003301A0">
        <w:rPr>
          <w:rFonts w:asciiTheme="majorBidi" w:hAnsiTheme="majorBidi" w:cstheme="majorBidi"/>
          <w:sz w:val="24"/>
          <w:szCs w:val="24"/>
        </w:rPr>
        <w:t xml:space="preserve"> a Lake Mead inflow of 1</w:t>
      </w:r>
      <w:r>
        <w:rPr>
          <w:rFonts w:asciiTheme="majorBidi" w:hAnsiTheme="majorBidi" w:cstheme="majorBidi"/>
          <w:sz w:val="24"/>
          <w:szCs w:val="24"/>
        </w:rPr>
        <w:t>0</w:t>
      </w:r>
      <w:r w:rsidR="003301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01A0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3301A0">
        <w:rPr>
          <w:rFonts w:asciiTheme="majorBidi" w:hAnsiTheme="majorBidi" w:cstheme="majorBidi"/>
          <w:sz w:val="24"/>
          <w:szCs w:val="24"/>
        </w:rPr>
        <w:t xml:space="preserve"> repeated each year represents inflow </w:t>
      </w:r>
      <w:r>
        <w:rPr>
          <w:rFonts w:asciiTheme="majorBidi" w:hAnsiTheme="majorBidi" w:cstheme="majorBidi"/>
          <w:sz w:val="24"/>
          <w:szCs w:val="24"/>
        </w:rPr>
        <w:t>from Lake Powell releases in recent years and average Grand Canyon tributary flows</w:t>
      </w:r>
      <w:r w:rsidR="003301A0">
        <w:rPr>
          <w:rFonts w:asciiTheme="majorBidi" w:hAnsiTheme="majorBidi" w:cstheme="majorBidi"/>
          <w:sz w:val="24"/>
          <w:szCs w:val="24"/>
        </w:rPr>
        <w:t xml:space="preserve">. </w:t>
      </w:r>
      <w:r w:rsidR="00A63AED">
        <w:rPr>
          <w:rFonts w:asciiTheme="majorBidi" w:hAnsiTheme="majorBidi" w:cstheme="majorBidi"/>
          <w:sz w:val="24"/>
          <w:szCs w:val="24"/>
        </w:rPr>
        <w:t xml:space="preserve">A Lake Mead inflow </w:t>
      </w:r>
      <w:r w:rsidR="00C93E47">
        <w:rPr>
          <w:rFonts w:asciiTheme="majorBidi" w:hAnsiTheme="majorBidi" w:cstheme="majorBidi"/>
          <w:sz w:val="24"/>
          <w:szCs w:val="24"/>
        </w:rPr>
        <w:t>of</w:t>
      </w:r>
      <w:r w:rsidR="00F151C0">
        <w:rPr>
          <w:rFonts w:asciiTheme="majorBidi" w:hAnsiTheme="majorBidi" w:cstheme="majorBidi"/>
          <w:sz w:val="24"/>
          <w:szCs w:val="24"/>
        </w:rPr>
        <w:t xml:space="preserve"> 9 </w:t>
      </w:r>
      <w:proofErr w:type="spellStart"/>
      <w:r w:rsidR="00F151C0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F151C0">
        <w:rPr>
          <w:rFonts w:asciiTheme="majorBidi" w:hAnsiTheme="majorBidi" w:cstheme="majorBidi"/>
          <w:sz w:val="24"/>
          <w:szCs w:val="24"/>
        </w:rPr>
        <w:t xml:space="preserve"> each year </w:t>
      </w:r>
      <w:r w:rsidR="00A63AED">
        <w:rPr>
          <w:rFonts w:asciiTheme="majorBidi" w:hAnsiTheme="majorBidi" w:cstheme="majorBidi"/>
          <w:sz w:val="24"/>
          <w:szCs w:val="24"/>
        </w:rPr>
        <w:t xml:space="preserve">can </w:t>
      </w:r>
      <w:r w:rsidR="00D9285B">
        <w:rPr>
          <w:rFonts w:asciiTheme="majorBidi" w:hAnsiTheme="majorBidi" w:cstheme="majorBidi"/>
          <w:sz w:val="24"/>
          <w:szCs w:val="24"/>
        </w:rPr>
        <w:t>mean</w:t>
      </w:r>
      <w:r w:rsidR="00A63AED">
        <w:rPr>
          <w:rFonts w:asciiTheme="majorBidi" w:hAnsiTheme="majorBidi" w:cstheme="majorBidi"/>
          <w:sz w:val="24"/>
          <w:szCs w:val="24"/>
        </w:rPr>
        <w:t xml:space="preserve"> a Lake Powell release of 8.2</w:t>
      </w:r>
      <w:del w:id="70" w:author="david" w:date="2022-04-04T12:38:00Z">
        <w:r w:rsidR="00A63AED" w:rsidDel="00277429">
          <w:rPr>
            <w:rFonts w:asciiTheme="majorBidi" w:hAnsiTheme="majorBidi" w:cstheme="majorBidi"/>
            <w:sz w:val="24"/>
            <w:szCs w:val="24"/>
          </w:rPr>
          <w:delText>3</w:delText>
        </w:r>
      </w:del>
      <w:r w:rsidR="00A63A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63AED">
        <w:rPr>
          <w:rFonts w:asciiTheme="majorBidi" w:hAnsiTheme="majorBidi" w:cstheme="majorBidi"/>
          <w:sz w:val="24"/>
          <w:szCs w:val="24"/>
        </w:rPr>
        <w:t>maf</w:t>
      </w:r>
      <w:proofErr w:type="spellEnd"/>
      <w:ins w:id="71" w:author="david" w:date="2022-04-04T12:38:00Z">
        <w:r w:rsidR="00277429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del w:id="72" w:author="david" w:date="2022-04-06T10:18:00Z">
        <w:r w:rsidR="00A63AED" w:rsidDel="00686A0E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r w:rsidR="00A63AED">
        <w:rPr>
          <w:rFonts w:asciiTheme="majorBidi" w:hAnsiTheme="majorBidi" w:cstheme="majorBidi"/>
          <w:sz w:val="24"/>
          <w:szCs w:val="24"/>
        </w:rPr>
        <w:t xml:space="preserve">and 0.8 </w:t>
      </w:r>
      <w:proofErr w:type="spellStart"/>
      <w:r w:rsidR="00A63AED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A63AED">
        <w:rPr>
          <w:rFonts w:asciiTheme="majorBidi" w:hAnsiTheme="majorBidi" w:cstheme="majorBidi"/>
          <w:sz w:val="24"/>
          <w:szCs w:val="24"/>
        </w:rPr>
        <w:t xml:space="preserve"> of tributary flow, a </w:t>
      </w:r>
      <w:r w:rsidR="00B708E2">
        <w:rPr>
          <w:rFonts w:asciiTheme="majorBidi" w:hAnsiTheme="majorBidi" w:cstheme="majorBidi"/>
          <w:sz w:val="24"/>
          <w:szCs w:val="24"/>
        </w:rPr>
        <w:t xml:space="preserve">Powell release of </w:t>
      </w:r>
      <w:r w:rsidR="00A63AED">
        <w:rPr>
          <w:rFonts w:asciiTheme="majorBidi" w:hAnsiTheme="majorBidi" w:cstheme="majorBidi"/>
          <w:sz w:val="24"/>
          <w:szCs w:val="24"/>
        </w:rPr>
        <w:t xml:space="preserve">8.1 </w:t>
      </w:r>
      <w:proofErr w:type="spellStart"/>
      <w:r w:rsidR="00A63AED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A63AED">
        <w:rPr>
          <w:rFonts w:asciiTheme="majorBidi" w:hAnsiTheme="majorBidi" w:cstheme="majorBidi"/>
          <w:sz w:val="24"/>
          <w:szCs w:val="24"/>
        </w:rPr>
        <w:t xml:space="preserve"> and 0.9 </w:t>
      </w:r>
      <w:proofErr w:type="spellStart"/>
      <w:r w:rsidR="00A63AED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A63AED">
        <w:rPr>
          <w:rFonts w:asciiTheme="majorBidi" w:hAnsiTheme="majorBidi" w:cstheme="majorBidi"/>
          <w:sz w:val="24"/>
          <w:szCs w:val="24"/>
        </w:rPr>
        <w:t xml:space="preserve"> tributary flow, or other combinations. A Lake Mead inflow of 8 </w:t>
      </w:r>
      <w:proofErr w:type="spellStart"/>
      <w:r w:rsidR="00A63AED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A63AED">
        <w:rPr>
          <w:rFonts w:asciiTheme="majorBidi" w:hAnsiTheme="majorBidi" w:cstheme="majorBidi"/>
          <w:sz w:val="24"/>
          <w:szCs w:val="24"/>
        </w:rPr>
        <w:t xml:space="preserve"> each year represents a </w:t>
      </w:r>
      <w:r w:rsidR="000A134D">
        <w:rPr>
          <w:rFonts w:asciiTheme="majorBidi" w:hAnsiTheme="majorBidi" w:cstheme="majorBidi"/>
          <w:sz w:val="24"/>
          <w:szCs w:val="24"/>
        </w:rPr>
        <w:t xml:space="preserve">situation where Lake Mead storage exceeds Lake Powell storage and managers release </w:t>
      </w:r>
      <w:r>
        <w:rPr>
          <w:rFonts w:asciiTheme="majorBidi" w:hAnsiTheme="majorBidi" w:cstheme="majorBidi"/>
          <w:sz w:val="24"/>
          <w:szCs w:val="24"/>
        </w:rPr>
        <w:t>7 to 7.48</w:t>
      </w:r>
      <w:r w:rsidR="000A134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134D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0A134D">
        <w:rPr>
          <w:rFonts w:asciiTheme="majorBidi" w:hAnsiTheme="majorBidi" w:cstheme="majorBidi"/>
          <w:sz w:val="24"/>
          <w:szCs w:val="24"/>
        </w:rPr>
        <w:t xml:space="preserve"> </w:t>
      </w:r>
      <w:r w:rsidR="001978CA">
        <w:rPr>
          <w:rFonts w:asciiTheme="majorBidi" w:hAnsiTheme="majorBidi" w:cstheme="majorBidi"/>
          <w:sz w:val="24"/>
          <w:szCs w:val="24"/>
        </w:rPr>
        <w:t xml:space="preserve">from Powell </w:t>
      </w:r>
      <w:r w:rsidR="000A134D">
        <w:rPr>
          <w:rFonts w:asciiTheme="majorBidi" w:hAnsiTheme="majorBidi" w:cstheme="majorBidi"/>
          <w:sz w:val="24"/>
          <w:szCs w:val="24"/>
        </w:rPr>
        <w:t xml:space="preserve">to </w:t>
      </w:r>
      <w:ins w:id="73" w:author="david" w:date="2022-04-04T12:38:00Z">
        <w:r w:rsidR="00277429">
          <w:rPr>
            <w:rFonts w:asciiTheme="majorBidi" w:hAnsiTheme="majorBidi" w:cstheme="majorBidi"/>
            <w:sz w:val="24"/>
            <w:szCs w:val="24"/>
          </w:rPr>
          <w:t xml:space="preserve">try to </w:t>
        </w:r>
      </w:ins>
      <w:r w:rsidR="0029051D">
        <w:rPr>
          <w:rFonts w:asciiTheme="majorBidi" w:hAnsiTheme="majorBidi" w:cstheme="majorBidi"/>
          <w:sz w:val="24"/>
          <w:szCs w:val="24"/>
        </w:rPr>
        <w:t>balance</w:t>
      </w:r>
      <w:r w:rsidR="000A134D">
        <w:rPr>
          <w:rFonts w:asciiTheme="majorBidi" w:hAnsiTheme="majorBidi" w:cstheme="majorBidi"/>
          <w:sz w:val="24"/>
          <w:szCs w:val="24"/>
        </w:rPr>
        <w:t xml:space="preserve"> the two reservoirs. </w:t>
      </w:r>
      <w:r>
        <w:rPr>
          <w:rFonts w:asciiTheme="majorBidi" w:hAnsiTheme="majorBidi" w:cstheme="majorBidi"/>
          <w:sz w:val="24"/>
          <w:szCs w:val="24"/>
        </w:rPr>
        <w:t>Additionally</w:t>
      </w:r>
      <w:r w:rsidR="000A134D">
        <w:rPr>
          <w:rFonts w:asciiTheme="majorBidi" w:hAnsiTheme="majorBidi" w:cstheme="majorBidi"/>
          <w:sz w:val="24"/>
          <w:szCs w:val="24"/>
        </w:rPr>
        <w:t>, Grand Canyon tributary flow</w:t>
      </w:r>
      <w:r w:rsidR="00045AC0">
        <w:rPr>
          <w:rFonts w:asciiTheme="majorBidi" w:hAnsiTheme="majorBidi" w:cstheme="majorBidi"/>
          <w:sz w:val="24"/>
          <w:szCs w:val="24"/>
        </w:rPr>
        <w:t>s</w:t>
      </w:r>
      <w:r w:rsidR="000A134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fall to 0.5 to</w:t>
      </w:r>
      <w:r w:rsidR="00F151C0">
        <w:rPr>
          <w:rFonts w:asciiTheme="majorBidi" w:hAnsiTheme="majorBidi" w:cstheme="majorBidi"/>
          <w:sz w:val="24"/>
          <w:szCs w:val="24"/>
        </w:rPr>
        <w:t xml:space="preserve"> 0.7 </w:t>
      </w:r>
      <w:proofErr w:type="spellStart"/>
      <w:r w:rsidR="00F151C0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F151C0">
        <w:rPr>
          <w:rFonts w:asciiTheme="majorBidi" w:hAnsiTheme="majorBidi" w:cstheme="majorBidi"/>
          <w:sz w:val="24"/>
          <w:szCs w:val="24"/>
        </w:rPr>
        <w:t xml:space="preserve"> each year, </w:t>
      </w:r>
      <w:r>
        <w:rPr>
          <w:rFonts w:asciiTheme="majorBidi" w:hAnsiTheme="majorBidi" w:cstheme="majorBidi"/>
          <w:sz w:val="24"/>
          <w:szCs w:val="24"/>
        </w:rPr>
        <w:t>representative</w:t>
      </w:r>
      <w:r w:rsidR="00F151C0">
        <w:rPr>
          <w:rFonts w:asciiTheme="majorBidi" w:hAnsiTheme="majorBidi" w:cstheme="majorBidi"/>
          <w:sz w:val="24"/>
          <w:szCs w:val="24"/>
        </w:rPr>
        <w:t xml:space="preserve"> of </w:t>
      </w:r>
      <w:r>
        <w:rPr>
          <w:rFonts w:asciiTheme="majorBidi" w:hAnsiTheme="majorBidi" w:cstheme="majorBidi"/>
          <w:sz w:val="24"/>
          <w:szCs w:val="24"/>
        </w:rPr>
        <w:t xml:space="preserve">3- to </w:t>
      </w:r>
      <w:r w:rsidR="00F151C0">
        <w:rPr>
          <w:rFonts w:asciiTheme="majorBidi" w:hAnsiTheme="majorBidi" w:cstheme="majorBidi"/>
          <w:sz w:val="24"/>
          <w:szCs w:val="24"/>
        </w:rPr>
        <w:t xml:space="preserve">5-year sequences in the gaged record </w:t>
      </w:r>
      <w:r w:rsidR="00F151C0" w:rsidRPr="00F151C0">
        <w:rPr>
          <w:rFonts w:asciiTheme="majorBidi" w:hAnsiTheme="majorBidi" w:cstheme="majorBidi"/>
          <w:sz w:val="24"/>
          <w:szCs w:val="24"/>
        </w:rPr>
        <w:fldChar w:fldCharType="begin"/>
      </w:r>
      <w:r w:rsidR="00EA679C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&lt;EndNote&gt;&lt;Cite&gt;&lt;Author&gt;Rosenberg&lt;/Author&gt;&lt;Year&gt;2021&lt;/Year&gt;&lt;RecNum&gt;2785&lt;/RecNum&gt;&lt;DisplayText&gt;(Rosenberg, 2021a)&lt;/DisplayText&gt;&lt;record&gt;&lt;rec-number&gt;2785&lt;/rec-number&gt;&lt;foreign-keys&gt;&lt;key app="EN" db-id="xxt5ta9pd995dwesap0pdzzp2weaz0w9werf" timestamp="1620770975"&gt;2785&lt;/key&gt;&lt;/foreign-keys&gt;&lt;ref-type name="Web Page"&gt;12&lt;/ref-type&gt;&lt;contributors&gt;&lt;authors&gt;&lt;author&gt;David E. Rosenberg&lt;/author&gt;&lt;/authors&gt;&lt;/contributors&gt;&lt;titles&gt;&lt;title&gt;Colorado River Coding: Grand Canyon Intervening Flow&lt;/title&gt;&lt;/titles&gt;&lt;dates&gt;&lt;year&gt;2021&lt;/year&gt;&lt;/dates&gt;&lt;publisher&gt;GrandCanyonInterveningFlow folder&lt;/publisher&gt;&lt;urls&gt;&lt;related-urls&gt;&lt;url&gt;https://doi.org/10.5281/zenodo.5522835&lt;/url&gt;&lt;/related-urls&gt;&lt;/urls&gt;&lt;/record&gt;&lt;/Cite&gt;&lt;/EndNote&gt;</w:instrText>
      </w:r>
      <w:r w:rsidR="00F151C0" w:rsidRPr="00F151C0">
        <w:rPr>
          <w:rFonts w:asciiTheme="majorBidi" w:hAnsiTheme="majorBidi" w:cstheme="majorBidi"/>
          <w:sz w:val="24"/>
          <w:szCs w:val="24"/>
        </w:rPr>
        <w:fldChar w:fldCharType="separate"/>
      </w:r>
      <w:r w:rsidR="00E12300">
        <w:rPr>
          <w:rFonts w:asciiTheme="majorBidi" w:hAnsiTheme="majorBidi" w:cstheme="majorBidi"/>
          <w:noProof/>
          <w:sz w:val="24"/>
          <w:szCs w:val="24"/>
        </w:rPr>
        <w:t>(Rosenberg, 2021a)</w:t>
      </w:r>
      <w:r w:rsidR="00F151C0" w:rsidRPr="00F151C0">
        <w:rPr>
          <w:rFonts w:asciiTheme="majorBidi" w:hAnsiTheme="majorBidi" w:cstheme="majorBidi"/>
          <w:sz w:val="24"/>
          <w:szCs w:val="24"/>
        </w:rPr>
        <w:fldChar w:fldCharType="end"/>
      </w:r>
      <w:r w:rsidR="0029051D">
        <w:rPr>
          <w:rFonts w:asciiTheme="majorBidi" w:hAnsiTheme="majorBidi" w:cstheme="majorBidi"/>
          <w:sz w:val="24"/>
          <w:szCs w:val="24"/>
        </w:rPr>
        <w:t>.</w:t>
      </w:r>
      <w:r w:rsidR="000A134D">
        <w:rPr>
          <w:rFonts w:asciiTheme="majorBidi" w:hAnsiTheme="majorBidi" w:cstheme="majorBidi"/>
          <w:sz w:val="24"/>
          <w:szCs w:val="24"/>
        </w:rPr>
        <w:t xml:space="preserve"> A Lake Mead inflow of 7 </w:t>
      </w:r>
      <w:proofErr w:type="spellStart"/>
      <w:r w:rsidR="000A134D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0A134D">
        <w:rPr>
          <w:rFonts w:asciiTheme="majorBidi" w:hAnsiTheme="majorBidi" w:cstheme="majorBidi"/>
          <w:sz w:val="24"/>
          <w:szCs w:val="24"/>
        </w:rPr>
        <w:t xml:space="preserve"> </w:t>
      </w:r>
      <w:r w:rsidR="001223DF">
        <w:rPr>
          <w:rFonts w:asciiTheme="majorBidi" w:hAnsiTheme="majorBidi" w:cstheme="majorBidi"/>
          <w:sz w:val="24"/>
          <w:szCs w:val="24"/>
        </w:rPr>
        <w:t xml:space="preserve">represents a </w:t>
      </w:r>
      <w:r w:rsidR="00B708E2">
        <w:rPr>
          <w:rFonts w:asciiTheme="majorBidi" w:hAnsiTheme="majorBidi" w:cstheme="majorBidi"/>
          <w:sz w:val="24"/>
          <w:szCs w:val="24"/>
        </w:rPr>
        <w:t xml:space="preserve">value below all historical </w:t>
      </w:r>
      <w:r w:rsidR="000A134D">
        <w:rPr>
          <w:rFonts w:asciiTheme="majorBidi" w:hAnsiTheme="majorBidi" w:cstheme="majorBidi"/>
          <w:sz w:val="24"/>
          <w:szCs w:val="24"/>
        </w:rPr>
        <w:t>observ</w:t>
      </w:r>
      <w:r w:rsidR="00B708E2">
        <w:rPr>
          <w:rFonts w:asciiTheme="majorBidi" w:hAnsiTheme="majorBidi" w:cstheme="majorBidi"/>
          <w:sz w:val="24"/>
          <w:szCs w:val="24"/>
        </w:rPr>
        <w:t>ations</w:t>
      </w:r>
      <w:r w:rsidR="00045AC0">
        <w:rPr>
          <w:rFonts w:asciiTheme="majorBidi" w:hAnsiTheme="majorBidi" w:cstheme="majorBidi"/>
          <w:sz w:val="24"/>
          <w:szCs w:val="24"/>
        </w:rPr>
        <w:t xml:space="preserve">, </w:t>
      </w:r>
      <w:r w:rsidR="000A134D">
        <w:rPr>
          <w:rFonts w:asciiTheme="majorBidi" w:hAnsiTheme="majorBidi" w:cstheme="majorBidi"/>
          <w:sz w:val="24"/>
          <w:szCs w:val="24"/>
        </w:rPr>
        <w:t xml:space="preserve">is </w:t>
      </w:r>
      <w:r w:rsidR="00B708E2">
        <w:rPr>
          <w:rFonts w:asciiTheme="majorBidi" w:hAnsiTheme="majorBidi" w:cstheme="majorBidi"/>
          <w:sz w:val="24"/>
          <w:szCs w:val="24"/>
        </w:rPr>
        <w:t xml:space="preserve">not </w:t>
      </w:r>
      <w:r w:rsidR="000A134D">
        <w:rPr>
          <w:rFonts w:asciiTheme="majorBidi" w:hAnsiTheme="majorBidi" w:cstheme="majorBidi"/>
          <w:sz w:val="24"/>
          <w:szCs w:val="24"/>
        </w:rPr>
        <w:t xml:space="preserve">defined in current </w:t>
      </w:r>
      <w:r w:rsidR="00045AC0">
        <w:rPr>
          <w:rFonts w:asciiTheme="majorBidi" w:hAnsiTheme="majorBidi" w:cstheme="majorBidi"/>
          <w:sz w:val="24"/>
          <w:szCs w:val="24"/>
        </w:rPr>
        <w:t xml:space="preserve">operations, </w:t>
      </w:r>
      <w:r w:rsidR="00DD4D06">
        <w:rPr>
          <w:rFonts w:asciiTheme="majorBidi" w:hAnsiTheme="majorBidi" w:cstheme="majorBidi"/>
          <w:sz w:val="24"/>
          <w:szCs w:val="24"/>
        </w:rPr>
        <w:t>yet</w:t>
      </w:r>
      <w:r w:rsidR="00045AC0">
        <w:rPr>
          <w:rFonts w:asciiTheme="majorBidi" w:hAnsiTheme="majorBidi" w:cstheme="majorBidi"/>
          <w:sz w:val="24"/>
          <w:szCs w:val="24"/>
        </w:rPr>
        <w:t xml:space="preserve"> may occur when</w:t>
      </w:r>
      <w:r w:rsidR="001978CA">
        <w:rPr>
          <w:rFonts w:asciiTheme="majorBidi" w:hAnsiTheme="majorBidi" w:cstheme="majorBidi"/>
          <w:sz w:val="24"/>
          <w:szCs w:val="24"/>
        </w:rPr>
        <w:t xml:space="preserve"> Lake Powell </w:t>
      </w:r>
      <w:r w:rsidR="00DD4D06">
        <w:rPr>
          <w:rFonts w:asciiTheme="majorBidi" w:hAnsiTheme="majorBidi" w:cstheme="majorBidi"/>
          <w:sz w:val="24"/>
          <w:szCs w:val="24"/>
        </w:rPr>
        <w:t>has insufficient storage to</w:t>
      </w:r>
      <w:r w:rsidR="001978CA">
        <w:rPr>
          <w:rFonts w:asciiTheme="majorBidi" w:hAnsiTheme="majorBidi" w:cstheme="majorBidi"/>
          <w:sz w:val="24"/>
          <w:szCs w:val="24"/>
        </w:rPr>
        <w:t xml:space="preserve"> make </w:t>
      </w:r>
      <w:r w:rsidR="00DD4D06">
        <w:rPr>
          <w:rFonts w:asciiTheme="majorBidi" w:hAnsiTheme="majorBidi" w:cstheme="majorBidi"/>
          <w:sz w:val="24"/>
          <w:szCs w:val="24"/>
        </w:rPr>
        <w:t xml:space="preserve">a 7 </w:t>
      </w:r>
      <w:proofErr w:type="spellStart"/>
      <w:r w:rsidR="00DD4D06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1978CA">
        <w:rPr>
          <w:rFonts w:asciiTheme="majorBidi" w:hAnsiTheme="majorBidi" w:cstheme="majorBidi"/>
          <w:sz w:val="24"/>
          <w:szCs w:val="24"/>
        </w:rPr>
        <w:t xml:space="preserve"> </w:t>
      </w:r>
      <w:r w:rsidR="0029051D">
        <w:rPr>
          <w:rFonts w:asciiTheme="majorBidi" w:hAnsiTheme="majorBidi" w:cstheme="majorBidi"/>
          <w:sz w:val="24"/>
          <w:szCs w:val="24"/>
        </w:rPr>
        <w:t>balancing</w:t>
      </w:r>
      <w:r w:rsidR="001978CA">
        <w:rPr>
          <w:rFonts w:asciiTheme="majorBidi" w:hAnsiTheme="majorBidi" w:cstheme="majorBidi"/>
          <w:sz w:val="24"/>
          <w:szCs w:val="24"/>
        </w:rPr>
        <w:t xml:space="preserve"> release.</w:t>
      </w:r>
    </w:p>
    <w:p w14:paraId="175CC21C" w14:textId="4135507D" w:rsidR="001978CA" w:rsidRDefault="0029051D" w:rsidP="0023758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Other intermediary inflow scenarios </w:t>
      </w:r>
      <w:r w:rsidR="001978CA">
        <w:rPr>
          <w:rFonts w:asciiTheme="majorBidi" w:hAnsiTheme="majorBidi" w:cstheme="majorBidi"/>
          <w:sz w:val="24"/>
          <w:szCs w:val="24"/>
        </w:rPr>
        <w:t xml:space="preserve">are possible </w:t>
      </w:r>
      <w:r>
        <w:rPr>
          <w:rFonts w:asciiTheme="majorBidi" w:hAnsiTheme="majorBidi" w:cstheme="majorBidi"/>
          <w:sz w:val="24"/>
          <w:szCs w:val="24"/>
        </w:rPr>
        <w:t xml:space="preserve">and simulated </w:t>
      </w:r>
      <w:r w:rsidR="001978CA">
        <w:rPr>
          <w:rFonts w:asciiTheme="majorBidi" w:hAnsiTheme="majorBidi" w:cstheme="majorBidi"/>
          <w:sz w:val="24"/>
          <w:szCs w:val="24"/>
        </w:rPr>
        <w:t>but not shown in Table 1.</w:t>
      </w:r>
      <w:r w:rsidR="001223DF">
        <w:rPr>
          <w:rFonts w:asciiTheme="majorBidi" w:hAnsiTheme="majorBidi" w:cstheme="majorBidi"/>
          <w:sz w:val="24"/>
          <w:szCs w:val="24"/>
        </w:rPr>
        <w:t xml:space="preserve"> </w:t>
      </w:r>
    </w:p>
    <w:p w14:paraId="4A974C33" w14:textId="0F69F4A2" w:rsidR="0076213D" w:rsidRDefault="00BA020F" w:rsidP="00A315FC">
      <w:pPr>
        <w:pStyle w:val="Heading1"/>
      </w:pPr>
      <w:r>
        <w:t>Water Conservation Scenarios</w:t>
      </w:r>
    </w:p>
    <w:p w14:paraId="0EACAB3B" w14:textId="2CD72879" w:rsidR="001A16FE" w:rsidRDefault="003F6ED7" w:rsidP="003301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Managers have </w:t>
      </w:r>
      <w:r w:rsidR="0029051D">
        <w:rPr>
          <w:rFonts w:asciiTheme="majorBidi" w:hAnsiTheme="majorBidi" w:cstheme="majorBidi"/>
          <w:sz w:val="24"/>
          <w:szCs w:val="24"/>
        </w:rPr>
        <w:t xml:space="preserve">options </w:t>
      </w:r>
      <w:r w:rsidR="00C93E47">
        <w:rPr>
          <w:rFonts w:asciiTheme="majorBidi" w:hAnsiTheme="majorBidi" w:cstheme="majorBidi"/>
          <w:sz w:val="24"/>
          <w:szCs w:val="24"/>
        </w:rPr>
        <w:t>to</w:t>
      </w:r>
      <w:r w:rsidR="0029051D">
        <w:rPr>
          <w:rFonts w:asciiTheme="majorBidi" w:hAnsiTheme="majorBidi" w:cstheme="majorBidi"/>
          <w:sz w:val="24"/>
          <w:szCs w:val="24"/>
        </w:rPr>
        <w:t xml:space="preserve"> </w:t>
      </w:r>
      <w:r w:rsidR="00AF3684">
        <w:rPr>
          <w:rFonts w:asciiTheme="majorBidi" w:hAnsiTheme="majorBidi" w:cstheme="majorBidi"/>
          <w:sz w:val="24"/>
          <w:szCs w:val="24"/>
        </w:rPr>
        <w:t xml:space="preserve">conserve and </w:t>
      </w:r>
      <w:r w:rsidR="006464D0">
        <w:rPr>
          <w:rFonts w:asciiTheme="majorBidi" w:hAnsiTheme="majorBidi" w:cstheme="majorBidi"/>
          <w:sz w:val="24"/>
          <w:szCs w:val="24"/>
        </w:rPr>
        <w:t>releas</w:t>
      </w:r>
      <w:r w:rsidR="00C93E47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water from Lake Mead. </w:t>
      </w:r>
      <w:r w:rsidR="00584793">
        <w:rPr>
          <w:rFonts w:asciiTheme="majorBidi" w:hAnsiTheme="majorBidi" w:cstheme="majorBidi"/>
          <w:sz w:val="24"/>
          <w:szCs w:val="24"/>
        </w:rPr>
        <w:t xml:space="preserve">One </w:t>
      </w:r>
      <w:r w:rsidR="00AF3684">
        <w:rPr>
          <w:rFonts w:asciiTheme="majorBidi" w:hAnsiTheme="majorBidi" w:cstheme="majorBidi"/>
          <w:sz w:val="24"/>
          <w:szCs w:val="24"/>
        </w:rPr>
        <w:t xml:space="preserve">operations scenario is </w:t>
      </w:r>
      <w:r w:rsidR="0029051D">
        <w:rPr>
          <w:rFonts w:asciiTheme="majorBidi" w:hAnsiTheme="majorBidi" w:cstheme="majorBidi"/>
          <w:sz w:val="24"/>
          <w:szCs w:val="24"/>
        </w:rPr>
        <w:t xml:space="preserve">stick with </w:t>
      </w:r>
      <w:r w:rsidR="00F828AA">
        <w:rPr>
          <w:rFonts w:asciiTheme="majorBidi" w:hAnsiTheme="majorBidi" w:cstheme="majorBidi"/>
          <w:sz w:val="24"/>
          <w:szCs w:val="24"/>
        </w:rPr>
        <w:t xml:space="preserve">current </w:t>
      </w:r>
      <w:r w:rsidR="0047332C">
        <w:rPr>
          <w:rFonts w:asciiTheme="majorBidi" w:hAnsiTheme="majorBidi" w:cstheme="majorBidi"/>
          <w:sz w:val="24"/>
          <w:szCs w:val="24"/>
        </w:rPr>
        <w:t xml:space="preserve">mandatory </w:t>
      </w:r>
      <w:r w:rsidR="0029051D">
        <w:rPr>
          <w:rFonts w:asciiTheme="majorBidi" w:hAnsiTheme="majorBidi" w:cstheme="majorBidi"/>
          <w:sz w:val="24"/>
          <w:szCs w:val="24"/>
        </w:rPr>
        <w:t xml:space="preserve">conservation targets that </w:t>
      </w:r>
      <w:r w:rsidR="002F6773">
        <w:rPr>
          <w:rFonts w:asciiTheme="majorBidi" w:hAnsiTheme="majorBidi" w:cstheme="majorBidi"/>
          <w:sz w:val="24"/>
          <w:szCs w:val="24"/>
        </w:rPr>
        <w:t>escalat</w:t>
      </w:r>
      <w:r w:rsidR="0029051D">
        <w:rPr>
          <w:rFonts w:asciiTheme="majorBidi" w:hAnsiTheme="majorBidi" w:cstheme="majorBidi"/>
          <w:sz w:val="24"/>
          <w:szCs w:val="24"/>
        </w:rPr>
        <w:t>e</w:t>
      </w:r>
      <w:r w:rsidR="00DD0D20">
        <w:rPr>
          <w:rFonts w:asciiTheme="majorBidi" w:hAnsiTheme="majorBidi" w:cstheme="majorBidi"/>
          <w:sz w:val="24"/>
          <w:szCs w:val="24"/>
        </w:rPr>
        <w:t xml:space="preserve"> </w:t>
      </w:r>
      <w:r w:rsidR="00584793">
        <w:rPr>
          <w:rFonts w:asciiTheme="majorBidi" w:hAnsiTheme="majorBidi" w:cstheme="majorBidi"/>
          <w:sz w:val="24"/>
          <w:szCs w:val="24"/>
        </w:rPr>
        <w:t xml:space="preserve">as </w:t>
      </w:r>
      <w:r w:rsidR="0029051D">
        <w:rPr>
          <w:rFonts w:asciiTheme="majorBidi" w:hAnsiTheme="majorBidi" w:cstheme="majorBidi"/>
          <w:sz w:val="24"/>
          <w:szCs w:val="24"/>
        </w:rPr>
        <w:t>Lake Mead draws down</w:t>
      </w:r>
      <w:r w:rsidR="00251D39">
        <w:rPr>
          <w:rFonts w:asciiTheme="majorBidi" w:hAnsiTheme="majorBidi" w:cstheme="majorBidi"/>
          <w:sz w:val="24"/>
          <w:szCs w:val="24"/>
        </w:rPr>
        <w:t xml:space="preserve">. </w:t>
      </w:r>
      <w:r w:rsidR="00D00BC5">
        <w:rPr>
          <w:rFonts w:asciiTheme="majorBidi" w:hAnsiTheme="majorBidi" w:cstheme="majorBidi"/>
          <w:sz w:val="24"/>
          <w:szCs w:val="24"/>
        </w:rPr>
        <w:t>As</w:t>
      </w:r>
      <w:r w:rsidR="00584793">
        <w:rPr>
          <w:rFonts w:asciiTheme="majorBidi" w:hAnsiTheme="majorBidi" w:cstheme="majorBidi"/>
          <w:sz w:val="24"/>
          <w:szCs w:val="24"/>
        </w:rPr>
        <w:t xml:space="preserve"> a </w:t>
      </w:r>
      <w:r w:rsidR="0047332C">
        <w:rPr>
          <w:rFonts w:asciiTheme="majorBidi" w:hAnsiTheme="majorBidi" w:cstheme="majorBidi"/>
          <w:sz w:val="24"/>
          <w:szCs w:val="24"/>
        </w:rPr>
        <w:t>second</w:t>
      </w:r>
      <w:r w:rsidR="00584793">
        <w:rPr>
          <w:rFonts w:asciiTheme="majorBidi" w:hAnsiTheme="majorBidi" w:cstheme="majorBidi"/>
          <w:sz w:val="24"/>
          <w:szCs w:val="24"/>
        </w:rPr>
        <w:t xml:space="preserve"> scenario</w:t>
      </w:r>
      <w:r w:rsidR="00251D39">
        <w:rPr>
          <w:rFonts w:asciiTheme="majorBidi" w:hAnsiTheme="majorBidi" w:cstheme="majorBidi"/>
          <w:sz w:val="24"/>
          <w:szCs w:val="24"/>
        </w:rPr>
        <w:t>, the Lower Basin states</w:t>
      </w:r>
      <w:r w:rsidR="00C93E47">
        <w:rPr>
          <w:rFonts w:asciiTheme="majorBidi" w:hAnsiTheme="majorBidi" w:cstheme="majorBidi"/>
          <w:sz w:val="24"/>
          <w:szCs w:val="24"/>
        </w:rPr>
        <w:t xml:space="preserve"> and Mexico</w:t>
      </w:r>
      <w:r w:rsidR="00251D39">
        <w:rPr>
          <w:rFonts w:asciiTheme="majorBidi" w:hAnsiTheme="majorBidi" w:cstheme="majorBidi"/>
          <w:sz w:val="24"/>
          <w:szCs w:val="24"/>
        </w:rPr>
        <w:t xml:space="preserve"> </w:t>
      </w:r>
      <w:r w:rsidR="00D00BC5">
        <w:rPr>
          <w:rFonts w:asciiTheme="majorBidi" w:hAnsiTheme="majorBidi" w:cstheme="majorBidi"/>
          <w:sz w:val="24"/>
          <w:szCs w:val="24"/>
        </w:rPr>
        <w:t xml:space="preserve">may </w:t>
      </w:r>
      <w:r w:rsidR="00251D39">
        <w:rPr>
          <w:rFonts w:asciiTheme="majorBidi" w:hAnsiTheme="majorBidi" w:cstheme="majorBidi"/>
          <w:sz w:val="24"/>
          <w:szCs w:val="24"/>
        </w:rPr>
        <w:t xml:space="preserve">increase their conservation efforts </w:t>
      </w:r>
      <w:r w:rsidR="007D5247">
        <w:rPr>
          <w:rFonts w:asciiTheme="majorBidi" w:hAnsiTheme="majorBidi" w:cstheme="majorBidi"/>
          <w:i/>
          <w:iCs/>
          <w:sz w:val="24"/>
          <w:szCs w:val="24"/>
        </w:rPr>
        <w:t>above</w:t>
      </w:r>
      <w:r w:rsidR="00251D39">
        <w:rPr>
          <w:rFonts w:asciiTheme="majorBidi" w:hAnsiTheme="majorBidi" w:cstheme="majorBidi"/>
          <w:sz w:val="24"/>
          <w:szCs w:val="24"/>
        </w:rPr>
        <w:t xml:space="preserve"> </w:t>
      </w:r>
      <w:r w:rsidR="00237581">
        <w:rPr>
          <w:rFonts w:asciiTheme="majorBidi" w:hAnsiTheme="majorBidi" w:cstheme="majorBidi"/>
          <w:sz w:val="24"/>
          <w:szCs w:val="24"/>
        </w:rPr>
        <w:t>the</w:t>
      </w:r>
      <w:r w:rsidR="00714FD7">
        <w:rPr>
          <w:rFonts w:asciiTheme="majorBidi" w:hAnsiTheme="majorBidi" w:cstheme="majorBidi"/>
          <w:sz w:val="24"/>
          <w:szCs w:val="24"/>
        </w:rPr>
        <w:t>ir</w:t>
      </w:r>
      <w:r w:rsidR="00237581">
        <w:rPr>
          <w:rFonts w:asciiTheme="majorBidi" w:hAnsiTheme="majorBidi" w:cstheme="majorBidi"/>
          <w:sz w:val="24"/>
          <w:szCs w:val="24"/>
        </w:rPr>
        <w:t xml:space="preserve"> </w:t>
      </w:r>
      <w:r w:rsidR="00F828AA">
        <w:rPr>
          <w:rFonts w:asciiTheme="majorBidi" w:hAnsiTheme="majorBidi" w:cstheme="majorBidi"/>
          <w:sz w:val="24"/>
          <w:szCs w:val="24"/>
        </w:rPr>
        <w:t xml:space="preserve">current </w:t>
      </w:r>
      <w:r w:rsidR="006464D0">
        <w:rPr>
          <w:rFonts w:asciiTheme="majorBidi" w:hAnsiTheme="majorBidi" w:cstheme="majorBidi"/>
          <w:sz w:val="24"/>
          <w:szCs w:val="24"/>
        </w:rPr>
        <w:t xml:space="preserve">mandatory </w:t>
      </w:r>
      <w:r w:rsidR="00237581">
        <w:rPr>
          <w:rFonts w:asciiTheme="majorBidi" w:hAnsiTheme="majorBidi" w:cstheme="majorBidi"/>
          <w:sz w:val="24"/>
          <w:szCs w:val="24"/>
        </w:rPr>
        <w:t>target</w:t>
      </w:r>
      <w:r w:rsidR="00714FD7">
        <w:rPr>
          <w:rFonts w:asciiTheme="majorBidi" w:hAnsiTheme="majorBidi" w:cstheme="majorBidi"/>
          <w:sz w:val="24"/>
          <w:szCs w:val="24"/>
        </w:rPr>
        <w:t>s</w:t>
      </w:r>
      <w:r w:rsidR="00F828AA">
        <w:rPr>
          <w:rFonts w:asciiTheme="majorBidi" w:hAnsiTheme="majorBidi" w:cstheme="majorBidi"/>
          <w:sz w:val="24"/>
          <w:szCs w:val="24"/>
        </w:rPr>
        <w:t>. This increase could occur through</w:t>
      </w:r>
      <w:r w:rsidR="00DD0D20">
        <w:rPr>
          <w:rFonts w:asciiTheme="majorBidi" w:hAnsiTheme="majorBidi" w:cstheme="majorBidi"/>
          <w:sz w:val="24"/>
          <w:szCs w:val="24"/>
        </w:rPr>
        <w:t xml:space="preserve"> a new </w:t>
      </w:r>
      <w:r w:rsidR="00841BD6">
        <w:rPr>
          <w:rFonts w:asciiTheme="majorBidi" w:hAnsiTheme="majorBidi" w:cstheme="majorBidi"/>
          <w:sz w:val="24"/>
          <w:szCs w:val="24"/>
        </w:rPr>
        <w:t>agreement</w:t>
      </w:r>
      <w:r w:rsidR="00DD0D20">
        <w:rPr>
          <w:rFonts w:asciiTheme="majorBidi" w:hAnsiTheme="majorBidi" w:cstheme="majorBidi"/>
          <w:sz w:val="24"/>
          <w:szCs w:val="24"/>
        </w:rPr>
        <w:t xml:space="preserve"> </w:t>
      </w:r>
      <w:r w:rsidR="002872F5">
        <w:rPr>
          <w:rFonts w:asciiTheme="majorBidi" w:hAnsiTheme="majorBidi" w:cstheme="majorBidi"/>
          <w:sz w:val="24"/>
          <w:szCs w:val="24"/>
        </w:rPr>
        <w:t>for</w:t>
      </w:r>
      <w:r w:rsidR="00DD0D20">
        <w:rPr>
          <w:rFonts w:asciiTheme="majorBidi" w:hAnsiTheme="majorBidi" w:cstheme="majorBidi"/>
          <w:sz w:val="24"/>
          <w:szCs w:val="24"/>
        </w:rPr>
        <w:t xml:space="preserve"> larger </w:t>
      </w:r>
      <w:r w:rsidR="00F828AA">
        <w:rPr>
          <w:rFonts w:asciiTheme="majorBidi" w:hAnsiTheme="majorBidi" w:cstheme="majorBidi"/>
          <w:sz w:val="24"/>
          <w:szCs w:val="24"/>
        </w:rPr>
        <w:t>mandatory conservation targets</w:t>
      </w:r>
      <w:r w:rsidR="0095743D">
        <w:rPr>
          <w:rFonts w:asciiTheme="majorBidi" w:hAnsiTheme="majorBidi" w:cstheme="majorBidi"/>
          <w:sz w:val="24"/>
          <w:szCs w:val="24"/>
        </w:rPr>
        <w:t xml:space="preserve">, by raising the cap on conservation account balances, </w:t>
      </w:r>
      <w:r w:rsidR="00341E27">
        <w:rPr>
          <w:rFonts w:asciiTheme="majorBidi" w:hAnsiTheme="majorBidi" w:cstheme="majorBidi"/>
          <w:sz w:val="24"/>
          <w:szCs w:val="24"/>
        </w:rPr>
        <w:t xml:space="preserve">or </w:t>
      </w:r>
      <w:r w:rsidR="00487E68">
        <w:rPr>
          <w:rFonts w:asciiTheme="majorBidi" w:hAnsiTheme="majorBidi" w:cstheme="majorBidi"/>
          <w:sz w:val="24"/>
          <w:szCs w:val="24"/>
        </w:rPr>
        <w:t xml:space="preserve">by </w:t>
      </w:r>
      <w:r w:rsidR="00F828AA">
        <w:rPr>
          <w:rFonts w:asciiTheme="majorBidi" w:hAnsiTheme="majorBidi" w:cstheme="majorBidi"/>
          <w:sz w:val="24"/>
          <w:szCs w:val="24"/>
        </w:rPr>
        <w:t xml:space="preserve">more voluntary conservation that </w:t>
      </w:r>
      <w:r w:rsidR="0095743D">
        <w:rPr>
          <w:rFonts w:asciiTheme="majorBidi" w:hAnsiTheme="majorBidi" w:cstheme="majorBidi"/>
          <w:sz w:val="24"/>
          <w:szCs w:val="24"/>
        </w:rPr>
        <w:t>is</w:t>
      </w:r>
      <w:r w:rsidR="00F828AA">
        <w:rPr>
          <w:rFonts w:asciiTheme="majorBidi" w:hAnsiTheme="majorBidi" w:cstheme="majorBidi"/>
          <w:sz w:val="24"/>
          <w:szCs w:val="24"/>
        </w:rPr>
        <w:t xml:space="preserve"> non-recoverable. </w:t>
      </w:r>
      <w:r w:rsidR="00161A5A">
        <w:rPr>
          <w:rFonts w:asciiTheme="majorBidi" w:hAnsiTheme="majorBidi" w:cstheme="majorBidi"/>
          <w:sz w:val="24"/>
          <w:szCs w:val="24"/>
        </w:rPr>
        <w:t>Parties can recover their c</w:t>
      </w:r>
      <w:r w:rsidR="00487E68">
        <w:rPr>
          <w:rFonts w:asciiTheme="majorBidi" w:hAnsiTheme="majorBidi" w:cstheme="majorBidi"/>
          <w:sz w:val="24"/>
          <w:szCs w:val="24"/>
        </w:rPr>
        <w:t xml:space="preserve">onservation credits </w:t>
      </w:r>
      <w:r>
        <w:rPr>
          <w:rFonts w:asciiTheme="majorBidi" w:hAnsiTheme="majorBidi" w:cstheme="majorBidi"/>
          <w:sz w:val="24"/>
          <w:szCs w:val="24"/>
        </w:rPr>
        <w:t xml:space="preserve">so long </w:t>
      </w:r>
      <w:r w:rsidR="00487E68">
        <w:rPr>
          <w:rFonts w:asciiTheme="majorBidi" w:hAnsiTheme="majorBidi" w:cstheme="majorBidi"/>
          <w:sz w:val="24"/>
          <w:szCs w:val="24"/>
        </w:rPr>
        <w:t xml:space="preserve">as </w:t>
      </w:r>
      <w:r w:rsidR="00161A5A">
        <w:rPr>
          <w:rFonts w:asciiTheme="majorBidi" w:hAnsiTheme="majorBidi" w:cstheme="majorBidi"/>
          <w:sz w:val="24"/>
          <w:szCs w:val="24"/>
        </w:rPr>
        <w:t xml:space="preserve">the </w:t>
      </w:r>
      <w:r w:rsidR="00DD23A9">
        <w:rPr>
          <w:rFonts w:asciiTheme="majorBidi" w:hAnsiTheme="majorBidi" w:cstheme="majorBidi"/>
          <w:sz w:val="24"/>
          <w:szCs w:val="24"/>
        </w:rPr>
        <w:t xml:space="preserve">Lake Mead active storage minus the 5.7 </w:t>
      </w:r>
      <w:proofErr w:type="spellStart"/>
      <w:r w:rsidR="00DD23A9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DD23A9">
        <w:rPr>
          <w:rFonts w:asciiTheme="majorBidi" w:hAnsiTheme="majorBidi" w:cstheme="majorBidi"/>
          <w:sz w:val="24"/>
          <w:szCs w:val="24"/>
        </w:rPr>
        <w:t xml:space="preserve"> protection volume </w:t>
      </w:r>
      <w:r w:rsidR="00DD23A9">
        <w:rPr>
          <w:rFonts w:asciiTheme="majorBidi" w:hAnsiTheme="majorBidi" w:cstheme="majorBidi"/>
          <w:sz w:val="24"/>
          <w:szCs w:val="24"/>
        </w:rPr>
        <w:fldChar w:fldCharType="begin"/>
      </w:r>
      <w:r w:rsidR="00DD23A9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&lt;EndNote&gt;&lt;Cite&gt;&lt;Author&gt;USBR&lt;/Author&gt;&lt;Year&gt;2019&lt;/Year&gt;&lt;RecNum&gt;2578&lt;/RecNum&gt;&lt;Prefix&gt;1`,020 feet`; &lt;/Prefix&gt;&lt;DisplayText&gt;(1,020 feet; USBR, 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Reclamation&lt;/publisher&gt;&lt;urls&gt;&lt;related-urls&gt;&lt;url&gt;https://www.usbr.gov/dcp/finaldocs.html&lt;/url&gt;&lt;/related-urls&gt;&lt;/urls&gt;&lt;/record&gt;&lt;/Cite&gt;&lt;/EndNote&gt;</w:instrText>
      </w:r>
      <w:r w:rsidR="00DD23A9">
        <w:rPr>
          <w:rFonts w:asciiTheme="majorBidi" w:hAnsiTheme="majorBidi" w:cstheme="majorBidi"/>
          <w:sz w:val="24"/>
          <w:szCs w:val="24"/>
        </w:rPr>
        <w:fldChar w:fldCharType="separate"/>
      </w:r>
      <w:r w:rsidR="00DD23A9">
        <w:rPr>
          <w:rFonts w:asciiTheme="majorBidi" w:hAnsiTheme="majorBidi" w:cstheme="majorBidi"/>
          <w:noProof/>
          <w:sz w:val="24"/>
          <w:szCs w:val="24"/>
        </w:rPr>
        <w:t>(1,020 feet; USBR, 2019)</w:t>
      </w:r>
      <w:r w:rsidR="00DD23A9">
        <w:rPr>
          <w:rFonts w:asciiTheme="majorBidi" w:hAnsiTheme="majorBidi" w:cstheme="majorBidi"/>
          <w:sz w:val="24"/>
          <w:szCs w:val="24"/>
        </w:rPr>
        <w:fldChar w:fldCharType="end"/>
      </w:r>
      <w:r w:rsidR="00DD23A9">
        <w:rPr>
          <w:rFonts w:asciiTheme="majorBidi" w:hAnsiTheme="majorBidi" w:cstheme="majorBidi"/>
          <w:sz w:val="24"/>
          <w:szCs w:val="24"/>
        </w:rPr>
        <w:t xml:space="preserve"> exceeds the conservation account balances. </w:t>
      </w:r>
      <w:del w:id="74" w:author="david" w:date="2022-04-04T12:43:00Z">
        <w:r w:rsidR="00DD23A9" w:rsidDel="00277429">
          <w:rPr>
            <w:rFonts w:asciiTheme="majorBidi" w:hAnsiTheme="majorBidi" w:cstheme="majorBidi"/>
            <w:sz w:val="24"/>
            <w:szCs w:val="24"/>
          </w:rPr>
          <w:delText>Presently, t</w:delText>
        </w:r>
      </w:del>
      <w:ins w:id="75" w:author="david" w:date="2022-04-04T12:43:00Z">
        <w:r w:rsidR="00277429">
          <w:rPr>
            <w:rFonts w:asciiTheme="majorBidi" w:hAnsiTheme="majorBidi" w:cstheme="majorBidi"/>
            <w:sz w:val="24"/>
            <w:szCs w:val="24"/>
          </w:rPr>
          <w:t>T</w:t>
        </w:r>
      </w:ins>
      <w:r w:rsidR="00DD23A9">
        <w:rPr>
          <w:rFonts w:asciiTheme="majorBidi" w:hAnsiTheme="majorBidi" w:cstheme="majorBidi"/>
          <w:sz w:val="24"/>
          <w:szCs w:val="24"/>
        </w:rPr>
        <w:t xml:space="preserve">he </w:t>
      </w:r>
      <w:ins w:id="76" w:author="david" w:date="2022-04-04T12:43:00Z">
        <w:r w:rsidR="00277429">
          <w:rPr>
            <w:rFonts w:asciiTheme="majorBidi" w:hAnsiTheme="majorBidi" w:cstheme="majorBidi"/>
            <w:sz w:val="24"/>
            <w:szCs w:val="24"/>
          </w:rPr>
          <w:t xml:space="preserve">March 31, 2022 </w:t>
        </w:r>
      </w:ins>
      <w:del w:id="77" w:author="david" w:date="2022-04-04T12:43:00Z">
        <w:r w:rsidR="00063F48" w:rsidDel="00277429">
          <w:rPr>
            <w:rFonts w:asciiTheme="majorBidi" w:hAnsiTheme="majorBidi" w:cstheme="majorBidi"/>
            <w:sz w:val="24"/>
            <w:szCs w:val="24"/>
          </w:rPr>
          <w:delText>9.0</w:delText>
        </w:r>
      </w:del>
      <w:del w:id="78" w:author="david" w:date="2022-04-04T12:44:00Z">
        <w:r w:rsidR="00063F48" w:rsidDel="00277429">
          <w:rPr>
            <w:rFonts w:asciiTheme="majorBidi" w:hAnsiTheme="majorBidi" w:cstheme="majorBidi"/>
            <w:sz w:val="24"/>
            <w:szCs w:val="24"/>
          </w:rPr>
          <w:delText xml:space="preserve"> maf </w:delText>
        </w:r>
        <w:r w:rsidR="00AF3684" w:rsidDel="00277429">
          <w:rPr>
            <w:rFonts w:asciiTheme="majorBidi" w:hAnsiTheme="majorBidi" w:cstheme="majorBidi"/>
            <w:sz w:val="24"/>
            <w:szCs w:val="24"/>
          </w:rPr>
          <w:delText xml:space="preserve">of </w:delText>
        </w:r>
      </w:del>
      <w:r w:rsidR="00B5687B">
        <w:rPr>
          <w:rFonts w:asciiTheme="majorBidi" w:hAnsiTheme="majorBidi" w:cstheme="majorBidi"/>
          <w:sz w:val="24"/>
          <w:szCs w:val="24"/>
        </w:rPr>
        <w:t>Lake Mead</w:t>
      </w:r>
      <w:r w:rsidR="00161A5A">
        <w:rPr>
          <w:rFonts w:asciiTheme="majorBidi" w:hAnsiTheme="majorBidi" w:cstheme="majorBidi"/>
          <w:sz w:val="24"/>
          <w:szCs w:val="24"/>
        </w:rPr>
        <w:t xml:space="preserve"> active storage</w:t>
      </w:r>
      <w:ins w:id="79" w:author="david" w:date="2022-04-04T12:44:00Z">
        <w:r w:rsidR="00277429">
          <w:rPr>
            <w:rFonts w:asciiTheme="majorBidi" w:hAnsiTheme="majorBidi" w:cstheme="majorBidi"/>
            <w:sz w:val="24"/>
            <w:szCs w:val="24"/>
          </w:rPr>
          <w:t xml:space="preserve"> of 8.5 </w:t>
        </w:r>
        <w:proofErr w:type="spellStart"/>
        <w:r w:rsidR="00277429">
          <w:rPr>
            <w:rFonts w:asciiTheme="majorBidi" w:hAnsiTheme="majorBidi" w:cstheme="majorBidi"/>
            <w:sz w:val="24"/>
            <w:szCs w:val="24"/>
          </w:rPr>
          <w:t>maf</w:t>
        </w:r>
      </w:ins>
      <w:proofErr w:type="spellEnd"/>
      <w:r w:rsidR="00161A5A">
        <w:rPr>
          <w:rFonts w:asciiTheme="majorBidi" w:hAnsiTheme="majorBidi" w:cstheme="majorBidi"/>
          <w:sz w:val="24"/>
          <w:szCs w:val="24"/>
        </w:rPr>
        <w:t xml:space="preserve"> </w:t>
      </w:r>
      <w:r w:rsidR="00063F48">
        <w:rPr>
          <w:rFonts w:asciiTheme="majorBidi" w:hAnsiTheme="majorBidi" w:cstheme="majorBidi"/>
          <w:sz w:val="24"/>
          <w:szCs w:val="24"/>
        </w:rPr>
        <w:t>(1,</w:t>
      </w:r>
      <w:del w:id="80" w:author="david" w:date="2022-04-04T12:44:00Z">
        <w:r w:rsidR="00063F48" w:rsidDel="00277429">
          <w:rPr>
            <w:rFonts w:asciiTheme="majorBidi" w:hAnsiTheme="majorBidi" w:cstheme="majorBidi"/>
            <w:sz w:val="24"/>
            <w:szCs w:val="24"/>
          </w:rPr>
          <w:delText xml:space="preserve">068 </w:delText>
        </w:r>
      </w:del>
      <w:ins w:id="81" w:author="david" w:date="2022-04-04T12:44:00Z">
        <w:r w:rsidR="00277429">
          <w:rPr>
            <w:rFonts w:asciiTheme="majorBidi" w:hAnsiTheme="majorBidi" w:cstheme="majorBidi"/>
            <w:sz w:val="24"/>
            <w:szCs w:val="24"/>
          </w:rPr>
          <w:t xml:space="preserve">061 </w:t>
        </w:r>
      </w:ins>
      <w:r w:rsidR="00063F48">
        <w:rPr>
          <w:rFonts w:asciiTheme="majorBidi" w:hAnsiTheme="majorBidi" w:cstheme="majorBidi"/>
          <w:sz w:val="24"/>
          <w:szCs w:val="24"/>
        </w:rPr>
        <w:t xml:space="preserve">feet) </w:t>
      </w:r>
      <w:r w:rsidR="00DD23A9">
        <w:rPr>
          <w:rFonts w:asciiTheme="majorBidi" w:hAnsiTheme="majorBidi" w:cstheme="majorBidi"/>
          <w:sz w:val="24"/>
          <w:szCs w:val="24"/>
        </w:rPr>
        <w:t>minus the</w:t>
      </w:r>
      <w:r w:rsidR="00161A5A">
        <w:rPr>
          <w:rFonts w:asciiTheme="majorBidi" w:hAnsiTheme="majorBidi" w:cstheme="majorBidi"/>
          <w:sz w:val="24"/>
          <w:szCs w:val="24"/>
        </w:rPr>
        <w:t xml:space="preserve"> 5.7 </w:t>
      </w:r>
      <w:proofErr w:type="spellStart"/>
      <w:r w:rsidR="00161A5A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161A5A">
        <w:rPr>
          <w:rFonts w:asciiTheme="majorBidi" w:hAnsiTheme="majorBidi" w:cstheme="majorBidi"/>
          <w:sz w:val="24"/>
          <w:szCs w:val="24"/>
        </w:rPr>
        <w:t xml:space="preserve"> protection volume </w:t>
      </w:r>
      <w:del w:id="82" w:author="david" w:date="2022-04-04T12:46:00Z">
        <w:r w:rsidR="00DD23A9" w:rsidDel="00277429">
          <w:rPr>
            <w:rFonts w:asciiTheme="majorBidi" w:hAnsiTheme="majorBidi" w:cstheme="majorBidi"/>
            <w:sz w:val="24"/>
            <w:szCs w:val="24"/>
          </w:rPr>
          <w:delText>exceeds</w:delText>
        </w:r>
        <w:r w:rsidR="00161A5A" w:rsidDel="00277429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ins w:id="83" w:author="david" w:date="2022-04-04T12:46:00Z">
        <w:r w:rsidR="00277429">
          <w:rPr>
            <w:rFonts w:asciiTheme="majorBidi" w:hAnsiTheme="majorBidi" w:cstheme="majorBidi"/>
            <w:sz w:val="24"/>
            <w:szCs w:val="24"/>
          </w:rPr>
          <w:t xml:space="preserve">equals </w:t>
        </w:r>
      </w:ins>
      <w:r w:rsidR="00161A5A">
        <w:rPr>
          <w:rFonts w:asciiTheme="majorBidi" w:hAnsiTheme="majorBidi" w:cstheme="majorBidi"/>
          <w:sz w:val="24"/>
          <w:szCs w:val="24"/>
        </w:rPr>
        <w:t xml:space="preserve">the 2.8 </w:t>
      </w:r>
      <w:proofErr w:type="spellStart"/>
      <w:r w:rsidR="00063F48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063F48">
        <w:rPr>
          <w:rFonts w:asciiTheme="majorBidi" w:hAnsiTheme="majorBidi" w:cstheme="majorBidi"/>
          <w:sz w:val="24"/>
          <w:szCs w:val="24"/>
        </w:rPr>
        <w:t xml:space="preserve"> </w:t>
      </w:r>
      <w:r w:rsidR="00B5687B">
        <w:rPr>
          <w:rFonts w:asciiTheme="majorBidi" w:hAnsiTheme="majorBidi" w:cstheme="majorBidi"/>
          <w:sz w:val="24"/>
          <w:szCs w:val="24"/>
        </w:rPr>
        <w:t xml:space="preserve">conservation account balances </w:t>
      </w:r>
      <w:r w:rsidR="00B5687B">
        <w:rPr>
          <w:rFonts w:asciiTheme="majorBidi" w:hAnsiTheme="majorBidi" w:cstheme="majorBidi"/>
          <w:sz w:val="24"/>
          <w:szCs w:val="24"/>
        </w:rPr>
        <w:fldChar w:fldCharType="begin"/>
      </w:r>
      <w:r w:rsidR="00EA679C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&lt;EndNote&gt;&lt;Cite&gt;&lt;Author&gt;Rosenberg&lt;/Author&gt;&lt;Year&gt;2021&lt;/Year&gt;&lt;RecNum&gt;2787&lt;/RecNum&gt;&lt;DisplayText&gt;(Rosenberg, 2021b)&lt;/DisplayText&gt;&lt;record&gt;&lt;rec-number&gt;2787&lt;/rec-number&gt;&lt;foreign-keys&gt;&lt;key app="EN" db-id="xxt5ta9pd995dwesap0pdzzp2weaz0w9werf" timestamp="1620782287"&gt;2787&lt;/key&gt;&lt;/foreign-keys&gt;&lt;ref-type name="Web Page"&gt;12&lt;/ref-type&gt;&lt;contributors&gt;&lt;authors&gt;&lt;author&gt;David E. Rosenberg&lt;/author&gt;&lt;/authors&gt;&lt;/contributors&gt;&lt;titles&gt;&lt;title&gt;Colorado River Coding: Intentionally Created Surplus for Lake Mead: Current Accounts and Next Steps&lt;/title&gt;&lt;/titles&gt;&lt;dates&gt;&lt;year&gt;2021&lt;/year&gt;&lt;/dates&gt;&lt;publisher&gt;ICS folder&lt;/publisher&gt;&lt;urls&gt;&lt;related-urls&gt;&lt;url&gt;https://doi.org/10.5281/zenodo.5522835&lt;/url&gt;&lt;/related-urls&gt;&lt;/urls&gt;&lt;/record&gt;&lt;/Cite&gt;&lt;/EndNote&gt;</w:instrText>
      </w:r>
      <w:r w:rsidR="00B5687B">
        <w:rPr>
          <w:rFonts w:asciiTheme="majorBidi" w:hAnsiTheme="majorBidi" w:cstheme="majorBidi"/>
          <w:sz w:val="24"/>
          <w:szCs w:val="24"/>
        </w:rPr>
        <w:fldChar w:fldCharType="separate"/>
      </w:r>
      <w:r w:rsidR="00B5687B">
        <w:rPr>
          <w:rFonts w:asciiTheme="majorBidi" w:hAnsiTheme="majorBidi" w:cstheme="majorBidi"/>
          <w:noProof/>
          <w:sz w:val="24"/>
          <w:szCs w:val="24"/>
        </w:rPr>
        <w:t>(Rosenberg, 2021b)</w:t>
      </w:r>
      <w:r w:rsidR="00B5687B">
        <w:rPr>
          <w:rFonts w:asciiTheme="majorBidi" w:hAnsiTheme="majorBidi" w:cstheme="majorBidi"/>
          <w:sz w:val="24"/>
          <w:szCs w:val="24"/>
        </w:rPr>
        <w:fldChar w:fldCharType="end"/>
      </w:r>
      <w:del w:id="84" w:author="david" w:date="2022-04-04T12:46:00Z">
        <w:r w:rsidR="00DD23A9" w:rsidDel="00277429">
          <w:rPr>
            <w:rFonts w:asciiTheme="majorBidi" w:hAnsiTheme="majorBidi" w:cstheme="majorBidi"/>
            <w:sz w:val="24"/>
            <w:szCs w:val="24"/>
          </w:rPr>
          <w:delText xml:space="preserve"> by 0.5 maf</w:delText>
        </w:r>
      </w:del>
      <w:r w:rsidR="00B5687B">
        <w:rPr>
          <w:rFonts w:asciiTheme="majorBidi" w:hAnsiTheme="majorBidi" w:cstheme="majorBidi"/>
          <w:sz w:val="24"/>
          <w:szCs w:val="24"/>
        </w:rPr>
        <w:t>.</w:t>
      </w:r>
    </w:p>
    <w:p w14:paraId="2D21843D" w14:textId="13470D4F" w:rsidR="00A315FC" w:rsidRPr="00A315FC" w:rsidRDefault="00ED565B" w:rsidP="00A315FC">
      <w:pPr>
        <w:pStyle w:val="Heading1"/>
      </w:pPr>
      <w:r w:rsidRPr="00643CC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0CCF96" wp14:editId="7E7A1786">
                <wp:simplePos x="0" y="0"/>
                <wp:positionH relativeFrom="column">
                  <wp:posOffset>2080895</wp:posOffset>
                </wp:positionH>
                <wp:positionV relativeFrom="paragraph">
                  <wp:posOffset>6350</wp:posOffset>
                </wp:positionV>
                <wp:extent cx="4050665" cy="1862455"/>
                <wp:effectExtent l="0" t="0" r="2603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0665" cy="186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7B904" w14:textId="04830BEF" w:rsidR="000677B1" w:rsidRPr="007A3D65" w:rsidRDefault="000677B1" w:rsidP="002D38B4">
                            <w:pPr>
                              <w:pStyle w:val="NoSpacing"/>
                              <w:spacing w:after="1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Table 2. Lake Mead simulation assumptions</w:t>
                            </w:r>
                          </w:p>
                          <w:tbl>
                            <w:tblPr>
                              <w:tblStyle w:val="TableGrid"/>
                              <w:tblW w:w="61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5"/>
                              <w:gridCol w:w="990"/>
                              <w:gridCol w:w="2790"/>
                            </w:tblGrid>
                            <w:tr w:rsidR="000677B1" w:rsidRPr="007A3D65" w14:paraId="5776D408" w14:textId="77777777" w:rsidTr="00ED565B">
                              <w:tc>
                                <w:tcPr>
                                  <w:tcW w:w="2335" w:type="dxa"/>
                                  <w:shd w:val="clear" w:color="auto" w:fill="DEEAF6" w:themeFill="accent5" w:themeFillTint="33"/>
                                </w:tcPr>
                                <w:p w14:paraId="54E1817A" w14:textId="77777777" w:rsidR="000677B1" w:rsidRPr="007A3D65" w:rsidRDefault="000677B1" w:rsidP="007A3D65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Component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DEEAF6" w:themeFill="accent5" w:themeFillTint="33"/>
                                </w:tcPr>
                                <w:p w14:paraId="6A3119E8" w14:textId="77777777" w:rsidR="000677B1" w:rsidRPr="007A3D65" w:rsidRDefault="000677B1" w:rsidP="007A3D65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shd w:val="clear" w:color="auto" w:fill="DEEAF6" w:themeFill="accent5" w:themeFillTint="33"/>
                                </w:tcPr>
                                <w:p w14:paraId="78BBCB65" w14:textId="77777777" w:rsidR="000677B1" w:rsidRPr="007A3D65" w:rsidRDefault="000677B1" w:rsidP="007A3D65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Comment / Source</w:t>
                                  </w:r>
                                </w:p>
                              </w:tc>
                            </w:tr>
                            <w:tr w:rsidR="000677B1" w:rsidRPr="007A3D65" w14:paraId="40C2DACC" w14:textId="77777777" w:rsidTr="00ED565B">
                              <w:tc>
                                <w:tcPr>
                                  <w:tcW w:w="2335" w:type="dxa"/>
                                </w:tcPr>
                                <w:p w14:paraId="04B117F1" w14:textId="77777777" w:rsidR="000677B1" w:rsidRPr="007A3D65" w:rsidRDefault="000677B1" w:rsidP="007A3D65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Initial storage (maf)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18F034A5" w14:textId="0679C398" w:rsidR="000677B1" w:rsidRPr="007A3D65" w:rsidRDefault="000677B1" w:rsidP="007059B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9.0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52206B57" w14:textId="041AE959" w:rsidR="000677B1" w:rsidRPr="007A3D65" w:rsidRDefault="000677B1" w:rsidP="007A3D65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August 2021 value</w:t>
                                  </w:r>
                                </w:p>
                              </w:tc>
                            </w:tr>
                            <w:tr w:rsidR="000677B1" w:rsidRPr="007A3D65" w14:paraId="7D0256B0" w14:textId="77777777" w:rsidTr="00ED565B">
                              <w:tc>
                                <w:tcPr>
                                  <w:tcW w:w="2335" w:type="dxa"/>
                                </w:tcPr>
                                <w:p w14:paraId="0E50970F" w14:textId="22429FD8" w:rsidR="000677B1" w:rsidRPr="007A3D65" w:rsidRDefault="000677B1" w:rsidP="007A3D65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Inflow (maf each year)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4BFD0D9" w14:textId="77777777" w:rsidR="000677B1" w:rsidRPr="007A3D65" w:rsidRDefault="000677B1" w:rsidP="007059B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7 – 14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0DBBE9BB" w14:textId="77777777" w:rsidR="000677B1" w:rsidRPr="007A3D65" w:rsidRDefault="000677B1" w:rsidP="007A3D65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Scenarios of steady inflow</w:t>
                                  </w:r>
                                </w:p>
                              </w:tc>
                            </w:tr>
                            <w:tr w:rsidR="000677B1" w:rsidRPr="007A3D65" w14:paraId="406F644E" w14:textId="77777777" w:rsidTr="00ED565B">
                              <w:tc>
                                <w:tcPr>
                                  <w:tcW w:w="2335" w:type="dxa"/>
                                </w:tcPr>
                                <w:p w14:paraId="5DC4A123" w14:textId="77777777" w:rsidR="000677B1" w:rsidRPr="007A3D65" w:rsidRDefault="000677B1" w:rsidP="007A3D65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Evaporate rate (feet/year)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B6697A7" w14:textId="77777777" w:rsidR="000677B1" w:rsidRPr="007A3D65" w:rsidRDefault="000677B1" w:rsidP="007059B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6.2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09D4B6A4" w14:textId="0F90F424" w:rsidR="000677B1" w:rsidRPr="007A3D65" w:rsidRDefault="000677B1" w:rsidP="007A3D65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 xml:space="preserve">5.7 – 6.8 by </w:t>
                                  </w: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instrText xml:space="preserve"> ADDIN EN.CITE &lt;EndNote&gt;&lt;Cite AuthorYear="1"&gt;&lt;Author&gt;Moreo&lt;/Author&gt;&lt;Year&gt;2015&lt;/Year&gt;&lt;RecNum&gt;2522&lt;/RecNum&gt;&lt;DisplayText&gt;Moreo (2015)&lt;/DisplayText&gt;&lt;record&gt;&lt;rec-number&gt;2522&lt;/rec-number&gt;&lt;foreign-keys&gt;&lt;key app="EN" db-id="xxt5ta9pd995dwesap0pdzzp2weaz0w9werf" timestamp="1554142106"&gt;2522&lt;/key&gt;&lt;/foreign-keys&gt;&lt;ref-type name="Report"&gt;27&lt;/ref-type&gt;&lt;contributors&gt;&lt;authors&gt;&lt;author&gt;Moreo, M.T.&lt;/author&gt;&lt;/authors&gt;&lt;/contributors&gt;&lt;titles&gt;&lt;title&gt;Evaporation data from Lake Mead and Lake Mohave, Nevada and Arizona, March 2010 through April 2015&lt;/title&gt;&lt;/titles&gt;&lt;keywords&gt;&lt;keyword&gt;Lake Mead&lt;/keyword&gt;&lt;/keywords&gt;&lt;dates&gt;&lt;year&gt;2015&lt;/year&gt;&lt;/dates&gt;&lt;publisher&gt;U.S. Geological Survey Data Release&lt;/publisher&gt;&lt;urls&gt;&lt;related-urls&gt;&lt;url&gt;http://dx.doi.org/10.5066/F79C6VG3&lt;/url&gt;&lt;/related-urls&gt;&lt;/urls&gt;&lt;/record&gt;&lt;/Cite&gt;&lt;/EndNote&gt;</w:instrText>
                                  </w: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7A3D65">
                                    <w:rPr>
                                      <w:rFonts w:asciiTheme="majorBidi" w:hAnsiTheme="majorBidi" w:cstheme="majorBidi"/>
                                      <w:noProof/>
                                      <w:sz w:val="20"/>
                                      <w:szCs w:val="20"/>
                                    </w:rPr>
                                    <w:t>Moreo (2015)</w:t>
                                  </w: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677B1" w:rsidRPr="007A3D65" w14:paraId="43660770" w14:textId="77777777" w:rsidTr="00ED565B">
                              <w:tc>
                                <w:tcPr>
                                  <w:tcW w:w="2335" w:type="dxa"/>
                                </w:tcPr>
                                <w:p w14:paraId="0C67DD0E" w14:textId="77777777" w:rsidR="000677B1" w:rsidRPr="007A3D65" w:rsidRDefault="000677B1" w:rsidP="007A3D65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Precipitation (feet/year)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79817F7" w14:textId="77777777" w:rsidR="000677B1" w:rsidRPr="007A3D65" w:rsidRDefault="000677B1" w:rsidP="007059B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Ignore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70DC02D8" w14:textId="7617B189" w:rsidR="000677B1" w:rsidRPr="007A3D65" w:rsidRDefault="000677B1" w:rsidP="007A3D65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instrText xml:space="preserve"> ADDIN EN.CITE &lt;EndNote&gt;&lt;Cite AuthorYear="1"&gt;&lt;Author&gt;Wang&lt;/Author&gt;&lt;Year&gt;2020&lt;/Year&gt;&lt;RecNum&gt;2782&lt;/RecNum&gt;&lt;DisplayText&gt;(IBWC, 2021); Wang and Schmidt (2020)&lt;/DisplayText&gt;&lt;record&gt;&lt;rec-number&gt;2782&lt;/rec-number&gt;&lt;foreign-keys&gt;&lt;key app="EN" db-id="xxt5ta9pd995dwesap0pdzzp2weaz0w9werf" timestamp="1620768668"&gt;2782&lt;/key&gt;&lt;/foreign-keys&gt;&lt;ref-type name="Report"&gt;27&lt;/ref-type&gt;&lt;contributors&gt;&lt;authors&gt;&lt;author&gt;Jian Wang&lt;/author&gt;&lt;author&gt;John C. Schmidt&lt;/author&gt;&lt;/authors&gt;&lt;/contributors&gt;&lt;titles&gt;&lt;title&gt;Stream flow and Losses of the Colorado River in the Southern Colorado Plateau&lt;/title&gt;&lt;/titles&gt;&lt;pages&gt;30&lt;/pages&gt;&lt;number&gt;White Paper #5&lt;/number&gt;&lt;dates&gt;&lt;year&gt;2020&lt;/year&gt;&lt;pub-dates&gt;&lt;date&gt;Febuary 10&lt;/date&gt;&lt;/pub-dates&gt;&lt;/dates&gt;&lt;pub-location&gt;Logan,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5.pdf&lt;/url&gt;&lt;/related-urls&gt;&lt;/urls&gt;&lt;/record&gt;&lt;/Cite&gt;&lt;Cite&gt;&lt;Author&gt;IBWC&lt;/Author&gt;&lt;Year&gt;2021&lt;/Year&gt;&lt;RecNum&gt;2808&lt;/RecNum&gt;&lt;record&gt;&lt;rec-number&gt;2808&lt;/rec-number&gt;&lt;foreign-keys&gt;&lt;key app="EN" db-id="xxt5ta9pd995dwesap0pdzzp2weaz0w9werf" timestamp="1626979126"&gt;2808&lt;/key&gt;&lt;/foreign-keys&gt;&lt;ref-type name="Web Page"&gt;12&lt;/ref-type&gt;&lt;contributors&gt;&lt;authors&gt;&lt;author&gt;IBWC&lt;/author&gt;&lt;/authors&gt;&lt;/contributors&gt;&lt;titles&gt;&lt;title&gt;Minutes between the United States and Mexican Sections of the IBWC&lt;/title&gt;&lt;/titles&gt;&lt;volume&gt;2021&lt;/volume&gt;&lt;number&gt;July 22&lt;/number&gt;&lt;dates&gt;&lt;year&gt;2021&lt;/year&gt;&lt;/dates&gt;&lt;publisher&gt;United States Section&lt;/publisher&gt;&lt;urls&gt;&lt;related-urls&gt;&lt;url&gt;https://www.ibwc.gov/Treaties_Minutes/Minutes.html&lt;/url&gt;&lt;/related-urls&gt;&lt;/urls&gt;&lt;/record&gt;&lt;/Cite&gt;&lt;/EndNote&gt;</w:instrText>
                                  </w: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noProof/>
                                      <w:sz w:val="20"/>
                                      <w:szCs w:val="20"/>
                                    </w:rPr>
                                    <w:t>(IBWC, 2021); Wang and Schmidt (2020)</w:t>
                                  </w: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677B1" w:rsidRPr="007A3D65" w14:paraId="54E67874" w14:textId="77777777" w:rsidTr="00ED565B">
                              <w:tc>
                                <w:tcPr>
                                  <w:tcW w:w="2335" w:type="dxa"/>
                                </w:tcPr>
                                <w:p w14:paraId="3C382DFA" w14:textId="77777777" w:rsidR="000677B1" w:rsidRPr="007A3D65" w:rsidRDefault="000677B1" w:rsidP="007A3D65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Area-Storage relationship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248A4F0" w14:textId="77777777" w:rsidR="000677B1" w:rsidRPr="007A3D65" w:rsidRDefault="000677B1" w:rsidP="007059B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Varies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47EC7237" w14:textId="398981C9" w:rsidR="000677B1" w:rsidRPr="007A3D65" w:rsidRDefault="000677B1" w:rsidP="007A3D65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 xml:space="preserve">CRSS </w:t>
                                  </w: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instrText xml:space="preserve"> ADDIN EN.CITE &lt;EndNote&gt;&lt;Cite&gt;&lt;Author&gt;Wheeler&lt;/Author&gt;&lt;Year&gt;2019&lt;/Year&gt;&lt;RecNum&gt;2493&lt;/RecNum&gt;&lt;DisplayText&gt;(Wheeler et al., 2019)&lt;/DisplayText&gt;&lt;record&gt;&lt;rec-number&gt;2493&lt;/rec-number&gt;&lt;foreign-keys&gt;&lt;key app="EN" db-id="xxt5ta9pd995dwesap0pdzzp2weaz0w9werf" timestamp="1552627894"&gt;2493&lt;/key&gt;&lt;/foreign-keys&gt;&lt;ref-type name="Report"&gt;27&lt;/ref-type&gt;&lt;contributors&gt;&lt;authors&gt;&lt;author&gt;Kevin G. Wheeler&lt;/author&gt;&lt;author&gt;John C. Schmidt&lt;/author&gt;&lt;author&gt;David E. Rosenberg&lt;/author&gt;&lt;/authors&gt;&lt;/contributors&gt;&lt;titles&gt;&lt;title&gt;Water Resource Modelling of the Colorado River – Present and Future Strategies&lt;/title&gt;&lt;/titles&gt;&lt;pages&gt;47&lt;/pages&gt;&lt;number&gt;White Paper #2&lt;/number&gt;&lt;dates&gt;&lt;year&gt;2019&lt;/year&gt;&lt;pub-dates&gt;&lt;date&gt;August 15&lt;/date&gt;&lt;/pub-dates&gt;&lt;/dates&gt;&lt;pub-location&gt;Logan,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University&lt;/publisher&gt;&lt;urls&gt;&lt;related-urls&gt;&lt;url&gt;https://qcnr.usu.edu/coloradoriver/files/WhitePaper2.pdf&lt;/url&gt;&lt;/related-urls&gt;&lt;/urls&gt;&lt;/record&gt;&lt;/Cite&gt;&lt;/EndNote&gt;</w:instrText>
                                  </w: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7A3D65">
                                    <w:rPr>
                                      <w:rFonts w:asciiTheme="majorBidi" w:hAnsiTheme="majorBidi" w:cstheme="majorBidi"/>
                                      <w:noProof/>
                                      <w:sz w:val="20"/>
                                      <w:szCs w:val="20"/>
                                    </w:rPr>
                                    <w:t>(Wheeler et al., 2019)</w:t>
                                  </w: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677B1" w:rsidRPr="007A3D65" w14:paraId="4576A005" w14:textId="77777777" w:rsidTr="00ED565B">
                              <w:tc>
                                <w:tcPr>
                                  <w:tcW w:w="2335" w:type="dxa"/>
                                </w:tcPr>
                                <w:p w14:paraId="28A7D721" w14:textId="6EC85019" w:rsidR="000677B1" w:rsidRPr="007A3D65" w:rsidRDefault="000677B1" w:rsidP="007A3D65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elease target (maf/year)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9F4D06C" w14:textId="77777777" w:rsidR="000677B1" w:rsidRPr="007A3D65" w:rsidRDefault="000677B1" w:rsidP="007059B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9.6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4FECAB5B" w14:textId="77777777" w:rsidR="000677B1" w:rsidRPr="007A3D65" w:rsidRDefault="000677B1" w:rsidP="007A3D65">
                                  <w:pPr>
                                    <w:pStyle w:val="NoSpacing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7A3D65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Lower Basin + Mexico + Parker/Havasu evaporation and evapotranspiration</w:t>
                                  </w:r>
                                </w:p>
                              </w:tc>
                            </w:tr>
                          </w:tbl>
                          <w:p w14:paraId="30F670A9" w14:textId="77777777" w:rsidR="000677B1" w:rsidRDefault="000677B1" w:rsidP="000C71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CCF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85pt;margin-top:.5pt;width:318.95pt;height:14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">
                <v:textbox>
                  <w:txbxContent>
                    <w:p w14:paraId="1ED7B904" w14:textId="04830BEF" w:rsidR="000677B1" w:rsidRPr="007A3D65" w:rsidRDefault="000677B1" w:rsidP="002D38B4">
                      <w:pPr>
                        <w:pStyle w:val="NoSpacing"/>
                        <w:spacing w:after="120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7A3D65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Table 2. Lake Mead simulation assumptions</w:t>
                      </w:r>
                    </w:p>
                    <w:tbl>
                      <w:tblPr>
                        <w:tblStyle w:val="TableGrid"/>
                        <w:tblW w:w="6115" w:type="dxa"/>
                        <w:tblLook w:val="04A0" w:firstRow="1" w:lastRow="0" w:firstColumn="1" w:lastColumn="0" w:noHBand="0" w:noVBand="1"/>
                      </w:tblPr>
                      <w:tblGrid>
                        <w:gridCol w:w="2335"/>
                        <w:gridCol w:w="990"/>
                        <w:gridCol w:w="2790"/>
                      </w:tblGrid>
                      <w:tr w:rsidR="000677B1" w:rsidRPr="007A3D65" w14:paraId="5776D408" w14:textId="77777777" w:rsidTr="00ED565B">
                        <w:tc>
                          <w:tcPr>
                            <w:tcW w:w="2335" w:type="dxa"/>
                            <w:shd w:val="clear" w:color="auto" w:fill="DEEAF6" w:themeFill="accent5" w:themeFillTint="33"/>
                          </w:tcPr>
                          <w:p w14:paraId="54E1817A" w14:textId="77777777" w:rsidR="000677B1" w:rsidRPr="007A3D65" w:rsidRDefault="000677B1" w:rsidP="007A3D65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Component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DEEAF6" w:themeFill="accent5" w:themeFillTint="33"/>
                          </w:tcPr>
                          <w:p w14:paraId="6A3119E8" w14:textId="77777777" w:rsidR="000677B1" w:rsidRPr="007A3D65" w:rsidRDefault="000677B1" w:rsidP="007A3D65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2790" w:type="dxa"/>
                            <w:shd w:val="clear" w:color="auto" w:fill="DEEAF6" w:themeFill="accent5" w:themeFillTint="33"/>
                          </w:tcPr>
                          <w:p w14:paraId="78BBCB65" w14:textId="77777777" w:rsidR="000677B1" w:rsidRPr="007A3D65" w:rsidRDefault="000677B1" w:rsidP="007A3D65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Comment / Source</w:t>
                            </w:r>
                          </w:p>
                        </w:tc>
                      </w:tr>
                      <w:tr w:rsidR="000677B1" w:rsidRPr="007A3D65" w14:paraId="40C2DACC" w14:textId="77777777" w:rsidTr="00ED565B">
                        <w:tc>
                          <w:tcPr>
                            <w:tcW w:w="2335" w:type="dxa"/>
                          </w:tcPr>
                          <w:p w14:paraId="04B117F1" w14:textId="77777777" w:rsidR="000677B1" w:rsidRPr="007A3D65" w:rsidRDefault="000677B1" w:rsidP="007A3D65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Initial storage (maf)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18F034A5" w14:textId="0679C398" w:rsidR="000677B1" w:rsidRPr="007A3D65" w:rsidRDefault="000677B1" w:rsidP="007059BA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9.0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52206B57" w14:textId="041AE959" w:rsidR="000677B1" w:rsidRPr="007A3D65" w:rsidRDefault="000677B1" w:rsidP="007A3D65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August 2021 value</w:t>
                            </w:r>
                          </w:p>
                        </w:tc>
                      </w:tr>
                      <w:tr w:rsidR="000677B1" w:rsidRPr="007A3D65" w14:paraId="7D0256B0" w14:textId="77777777" w:rsidTr="00ED565B">
                        <w:tc>
                          <w:tcPr>
                            <w:tcW w:w="2335" w:type="dxa"/>
                          </w:tcPr>
                          <w:p w14:paraId="0E50970F" w14:textId="22429FD8" w:rsidR="000677B1" w:rsidRPr="007A3D65" w:rsidRDefault="000677B1" w:rsidP="007A3D65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Inflow (maf each year)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44BFD0D9" w14:textId="77777777" w:rsidR="000677B1" w:rsidRPr="007A3D65" w:rsidRDefault="000677B1" w:rsidP="007059BA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7 – 14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0DBBE9BB" w14:textId="77777777" w:rsidR="000677B1" w:rsidRPr="007A3D65" w:rsidRDefault="000677B1" w:rsidP="007A3D65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Scenarios of steady inflow</w:t>
                            </w:r>
                          </w:p>
                        </w:tc>
                      </w:tr>
                      <w:tr w:rsidR="000677B1" w:rsidRPr="007A3D65" w14:paraId="406F644E" w14:textId="77777777" w:rsidTr="00ED565B">
                        <w:tc>
                          <w:tcPr>
                            <w:tcW w:w="2335" w:type="dxa"/>
                          </w:tcPr>
                          <w:p w14:paraId="5DC4A123" w14:textId="77777777" w:rsidR="000677B1" w:rsidRPr="007A3D65" w:rsidRDefault="000677B1" w:rsidP="007A3D65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Evaporate rate (feet/year)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5B6697A7" w14:textId="77777777" w:rsidR="000677B1" w:rsidRPr="007A3D65" w:rsidRDefault="000677B1" w:rsidP="007059BA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6.2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09D4B6A4" w14:textId="0F90F424" w:rsidR="000677B1" w:rsidRPr="007A3D65" w:rsidRDefault="000677B1" w:rsidP="007A3D65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5.7 – 6.8 by </w:t>
                            </w: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instrText xml:space="preserve"> ADDIN EN.CITE &lt;EndNote&gt;&lt;Cite AuthorYear="1"&gt;&lt;Author&gt;Moreo&lt;/Author&gt;&lt;Year&gt;2015&lt;/Year&gt;&lt;RecNum&gt;2522&lt;/RecNum&gt;&lt;DisplayText&gt;Moreo (2015)&lt;/DisplayText&gt;&lt;record&gt;&lt;rec-number&gt;2522&lt;/rec-number&gt;&lt;foreign-keys&gt;&lt;key app="EN" db-id="xxt5ta9pd995dwesap0pdzzp2weaz0w9werf" timestamp="1554142106"&gt;2522&lt;/key&gt;&lt;/foreign-keys&gt;&lt;ref-type name="Report"&gt;27&lt;/ref-type&gt;&lt;contributors&gt;&lt;authors&gt;&lt;author&gt;Moreo, M.T.&lt;/author&gt;&lt;/authors&gt;&lt;/contributors&gt;&lt;titles&gt;&lt;title&gt;Evaporation data from Lake Mead and Lake Mohave, Nevada and Arizona, March 2010 through April 2015&lt;/title&gt;&lt;/titles&gt;&lt;keywords&gt;&lt;keyword&gt;Lake Mead&lt;/keyword&gt;&lt;/keywords&gt;&lt;dates&gt;&lt;year&gt;2015&lt;/year&gt;&lt;/dates&gt;&lt;publisher&gt;U.S. Geological Survey Data Release&lt;/publisher&gt;&lt;urls&gt;&lt;related-urls&gt;&lt;url&gt;http://dx.doi.org/10.5066/F79C6VG3&lt;/url&gt;&lt;/related-urls&gt;&lt;/urls&gt;&lt;/record&gt;&lt;/Cite&gt;&lt;/EndNote&gt;</w:instrText>
                            </w: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7A3D65">
                              <w:rPr>
                                <w:rFonts w:asciiTheme="majorBidi" w:hAnsiTheme="majorBidi" w:cstheme="majorBidi"/>
                                <w:noProof/>
                                <w:sz w:val="20"/>
                                <w:szCs w:val="20"/>
                              </w:rPr>
                              <w:t>Moreo (2015)</w:t>
                            </w: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0677B1" w:rsidRPr="007A3D65" w14:paraId="43660770" w14:textId="77777777" w:rsidTr="00ED565B">
                        <w:tc>
                          <w:tcPr>
                            <w:tcW w:w="2335" w:type="dxa"/>
                          </w:tcPr>
                          <w:p w14:paraId="0C67DD0E" w14:textId="77777777" w:rsidR="000677B1" w:rsidRPr="007A3D65" w:rsidRDefault="000677B1" w:rsidP="007A3D65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Precipitation (feet/year)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079817F7" w14:textId="77777777" w:rsidR="000677B1" w:rsidRPr="007A3D65" w:rsidRDefault="000677B1" w:rsidP="007059BA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Ignore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70DC02D8" w14:textId="7617B189" w:rsidR="000677B1" w:rsidRPr="007A3D65" w:rsidRDefault="000677B1" w:rsidP="007A3D65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instrText xml:space="preserve"> ADDIN EN.CITE &lt;EndNote&gt;&lt;Cite AuthorYear="1"&gt;&lt;Author&gt;Wang&lt;/Author&gt;&lt;Year&gt;2020&lt;/Year&gt;&lt;RecNum&gt;2782&lt;/RecNum&gt;&lt;DisplayText&gt;(IBWC, 2021); Wang and Schmidt (2020)&lt;/DisplayText&gt;&lt;record&gt;&lt;rec-number&gt;2782&lt;/rec-number&gt;&lt;foreign-keys&gt;&lt;key app="EN" db-id="xxt5ta9pd995dwesap0pdzzp2weaz0w9werf" timestamp="1620768668"&gt;2782&lt;/key&gt;&lt;/foreign-keys&gt;&lt;ref-type name="Report"&gt;27&lt;/ref-type&gt;&lt;contributors&gt;&lt;authors&gt;&lt;author&gt;Jian Wang&lt;/author&gt;&lt;author&gt;John C. Schmidt&lt;/author&gt;&lt;/authors&gt;&lt;/contributors&gt;&lt;titles&gt;&lt;title&gt;Stream flow and Losses of the Colorado River in the Southern Colorado Plateau&lt;/title&gt;&lt;/titles&gt;&lt;pages&gt;30&lt;/pages&gt;&lt;number&gt;White Paper #5&lt;/number&gt;&lt;dates&gt;&lt;year&gt;2020&lt;/year&gt;&lt;pub-dates&gt;&lt;date&gt;Febuary 10&lt;/date&gt;&lt;/pub-dates&gt;&lt;/dates&gt;&lt;pub-location&gt;Logan,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5.pdf&lt;/url&gt;&lt;/related-urls&gt;&lt;/urls&gt;&lt;/record&gt;&lt;/Cite&gt;&lt;Cite&gt;&lt;Author&gt;IBWC&lt;/Author&gt;&lt;Year&gt;2021&lt;/Year&gt;&lt;RecNum&gt;2808&lt;/RecNum&gt;&lt;record&gt;&lt;rec-number&gt;2808&lt;/rec-number&gt;&lt;foreign-keys&gt;&lt;key app="EN" db-id="xxt5ta9pd995dwesap0pdzzp2weaz0w9werf" timestamp="1626979126"&gt;2808&lt;/key&gt;&lt;/foreign-keys&gt;&lt;ref-type name="Web Page"&gt;12&lt;/ref-type&gt;&lt;contributors&gt;&lt;authors&gt;&lt;author&gt;IBWC&lt;/author&gt;&lt;/authors&gt;&lt;/contributors&gt;&lt;titles&gt;&lt;title&gt;Minutes between the United States and Mexican Sections of the IBWC&lt;/title&gt;&lt;/titles&gt;&lt;volume&gt;2021&lt;/volume&gt;&lt;number&gt;July 22&lt;/number&gt;&lt;dates&gt;&lt;year&gt;2021&lt;/year&gt;&lt;/dates&gt;&lt;publisher&gt;United States Section&lt;/publisher&gt;&lt;urls&gt;&lt;related-urls&gt;&lt;url&gt;https://www.ibwc.gov/Treaties_Minutes/Minutes.html&lt;/url&gt;&lt;/related-urls&gt;&lt;/urls&gt;&lt;/record&gt;&lt;/Cite&gt;&lt;/EndNote&gt;</w:instrText>
                            </w: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noProof/>
                                <w:sz w:val="20"/>
                                <w:szCs w:val="20"/>
                              </w:rPr>
                              <w:t>(IBWC, 2021); Wang and Schmidt (2020)</w:t>
                            </w: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0677B1" w:rsidRPr="007A3D65" w14:paraId="54E67874" w14:textId="77777777" w:rsidTr="00ED565B">
                        <w:tc>
                          <w:tcPr>
                            <w:tcW w:w="2335" w:type="dxa"/>
                          </w:tcPr>
                          <w:p w14:paraId="3C382DFA" w14:textId="77777777" w:rsidR="000677B1" w:rsidRPr="007A3D65" w:rsidRDefault="000677B1" w:rsidP="007A3D65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Area-Storage relationship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5248A4F0" w14:textId="77777777" w:rsidR="000677B1" w:rsidRPr="007A3D65" w:rsidRDefault="000677B1" w:rsidP="007059BA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Varies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47EC7237" w14:textId="398981C9" w:rsidR="000677B1" w:rsidRPr="007A3D65" w:rsidRDefault="000677B1" w:rsidP="007A3D65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CRSS </w:t>
                            </w: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instrText xml:space="preserve"> ADDIN EN.CITE &lt;EndNote&gt;&lt;Cite&gt;&lt;Author&gt;Wheeler&lt;/Author&gt;&lt;Year&gt;2019&lt;/Year&gt;&lt;RecNum&gt;2493&lt;/RecNum&gt;&lt;DisplayText&gt;(Wheeler et al., 2019)&lt;/DisplayText&gt;&lt;record&gt;&lt;rec-number&gt;2493&lt;/rec-number&gt;&lt;foreign-keys&gt;&lt;key app="EN" db-id="xxt5ta9pd995dwesap0pdzzp2weaz0w9werf" timestamp="1552627894"&gt;2493&lt;/key&gt;&lt;/foreign-keys&gt;&lt;ref-type name="Report"&gt;27&lt;/ref-type&gt;&lt;contributors&gt;&lt;authors&gt;&lt;author&gt;Kevin G. Wheeler&lt;/author&gt;&lt;author&gt;John C. Schmidt&lt;/author&gt;&lt;author&gt;David E. Rosenberg&lt;/author&gt;&lt;/authors&gt;&lt;/contributors&gt;&lt;titles&gt;&lt;title&gt;Water Resource Modelling of the Colorado River – Present and Future Strategies&lt;/title&gt;&lt;/titles&gt;&lt;pages&gt;47&lt;/pages&gt;&lt;number&gt;White Paper #2&lt;/number&gt;&lt;dates&gt;&lt;year&gt;2019&lt;/year&gt;&lt;pub-dates&gt;&lt;date&gt;August 15&lt;/date&gt;&lt;/pub-dates&gt;&lt;/dates&gt;&lt;pub-location&gt;Logan, Utah&lt;/pub-location&gt;&lt;publisher&gt;Center for Colorado River Studies, Utah State University&lt;/publisher&gt;&lt;urls&gt;&lt;related-urls&gt;&lt;url&gt;https://qcnr.usu.edu/coloradoriver/files/WhitePaper2.pdf&lt;/url&gt;&lt;/related-urls&gt;&lt;/urls&gt;&lt;/record&gt;&lt;/Cite&gt;&lt;/EndNote&gt;</w:instrText>
                            </w: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7A3D65">
                              <w:rPr>
                                <w:rFonts w:asciiTheme="majorBidi" w:hAnsiTheme="majorBidi" w:cstheme="majorBidi"/>
                                <w:noProof/>
                                <w:sz w:val="20"/>
                                <w:szCs w:val="20"/>
                              </w:rPr>
                              <w:t>(Wheeler et al., 2019)</w:t>
                            </w: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0677B1" w:rsidRPr="007A3D65" w14:paraId="4576A005" w14:textId="77777777" w:rsidTr="00ED565B">
                        <w:tc>
                          <w:tcPr>
                            <w:tcW w:w="2335" w:type="dxa"/>
                          </w:tcPr>
                          <w:p w14:paraId="28A7D721" w14:textId="6EC85019" w:rsidR="000677B1" w:rsidRPr="007A3D65" w:rsidRDefault="000677B1" w:rsidP="007A3D65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</w:t>
                            </w: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elease target (maf/year)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49F4D06C" w14:textId="77777777" w:rsidR="000677B1" w:rsidRPr="007A3D65" w:rsidRDefault="000677B1" w:rsidP="007059BA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9.6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4FECAB5B" w14:textId="77777777" w:rsidR="000677B1" w:rsidRPr="007A3D65" w:rsidRDefault="000677B1" w:rsidP="007A3D65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A3D65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Lower Basin + Mexico + Parker/Havasu evaporation and evapotranspiration</w:t>
                            </w:r>
                          </w:p>
                        </w:tc>
                      </w:tr>
                    </w:tbl>
                    <w:p w14:paraId="30F670A9" w14:textId="77777777" w:rsidR="000677B1" w:rsidRDefault="000677B1" w:rsidP="000C71DC"/>
                  </w:txbxContent>
                </v:textbox>
                <w10:wrap type="square"/>
              </v:shape>
            </w:pict>
          </mc:Fallback>
        </mc:AlternateContent>
      </w:r>
      <w:r w:rsidR="00A315FC" w:rsidRPr="00A315FC">
        <w:t>Numerical Simulations</w:t>
      </w:r>
    </w:p>
    <w:p w14:paraId="73C6A331" w14:textId="15C7DF16" w:rsidR="00325C1A" w:rsidRDefault="001223DF" w:rsidP="002E71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purpose of the n</w:t>
      </w:r>
      <w:r w:rsidR="002E71EF">
        <w:rPr>
          <w:rFonts w:asciiTheme="majorBidi" w:hAnsiTheme="majorBidi" w:cstheme="majorBidi"/>
          <w:sz w:val="24"/>
          <w:szCs w:val="24"/>
        </w:rPr>
        <w:t xml:space="preserve">umerical </w:t>
      </w:r>
      <w:r w:rsidR="00A315FC">
        <w:rPr>
          <w:rFonts w:asciiTheme="majorBidi" w:hAnsiTheme="majorBidi" w:cstheme="majorBidi"/>
          <w:sz w:val="24"/>
          <w:szCs w:val="24"/>
        </w:rPr>
        <w:t>simulat</w:t>
      </w:r>
      <w:r w:rsidR="002E71EF">
        <w:rPr>
          <w:rFonts w:asciiTheme="majorBidi" w:hAnsiTheme="majorBidi" w:cstheme="majorBidi"/>
          <w:sz w:val="24"/>
          <w:szCs w:val="24"/>
        </w:rPr>
        <w:t xml:space="preserve">ions </w:t>
      </w:r>
      <w:r>
        <w:rPr>
          <w:rFonts w:asciiTheme="majorBidi" w:hAnsiTheme="majorBidi" w:cstheme="majorBidi"/>
          <w:sz w:val="24"/>
          <w:szCs w:val="24"/>
        </w:rPr>
        <w:t>is to show</w:t>
      </w:r>
      <w:r w:rsidR="00A315FC">
        <w:rPr>
          <w:rFonts w:asciiTheme="majorBidi" w:hAnsiTheme="majorBidi" w:cstheme="majorBidi"/>
          <w:sz w:val="24"/>
          <w:szCs w:val="24"/>
        </w:rPr>
        <w:t xml:space="preserve"> Lake Mead </w:t>
      </w:r>
      <w:r w:rsidR="002E71EF">
        <w:rPr>
          <w:rFonts w:asciiTheme="majorBidi" w:hAnsiTheme="majorBidi" w:cstheme="majorBidi"/>
          <w:sz w:val="24"/>
          <w:szCs w:val="24"/>
        </w:rPr>
        <w:t>drawdown</w:t>
      </w:r>
      <w:r w:rsidR="00FD6165">
        <w:rPr>
          <w:rFonts w:asciiTheme="majorBidi" w:hAnsiTheme="majorBidi" w:cstheme="majorBidi"/>
          <w:sz w:val="24"/>
          <w:szCs w:val="24"/>
        </w:rPr>
        <w:t xml:space="preserve">, stabilization, and recovery </w:t>
      </w:r>
      <w:r w:rsidR="00ED3391">
        <w:rPr>
          <w:rFonts w:asciiTheme="majorBidi" w:hAnsiTheme="majorBidi" w:cstheme="majorBidi"/>
          <w:sz w:val="24"/>
          <w:szCs w:val="24"/>
        </w:rPr>
        <w:t xml:space="preserve">to </w:t>
      </w:r>
      <w:r w:rsidR="00E131F8">
        <w:rPr>
          <w:rFonts w:asciiTheme="majorBidi" w:hAnsiTheme="majorBidi" w:cstheme="majorBidi"/>
          <w:sz w:val="24"/>
          <w:szCs w:val="24"/>
        </w:rPr>
        <w:t>different elevations</w:t>
      </w:r>
      <w:r w:rsidR="00ED339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under different reservoir inflow and </w:t>
      </w:r>
      <w:r w:rsidR="001B485C">
        <w:rPr>
          <w:rFonts w:asciiTheme="majorBidi" w:hAnsiTheme="majorBidi" w:cstheme="majorBidi"/>
          <w:sz w:val="24"/>
          <w:szCs w:val="24"/>
        </w:rPr>
        <w:t xml:space="preserve">water </w:t>
      </w:r>
      <w:r w:rsidR="00F37A5D">
        <w:rPr>
          <w:rFonts w:asciiTheme="majorBidi" w:hAnsiTheme="majorBidi" w:cstheme="majorBidi"/>
          <w:sz w:val="24"/>
          <w:szCs w:val="24"/>
        </w:rPr>
        <w:t>conservation</w:t>
      </w:r>
      <w:r w:rsidR="00ED3391">
        <w:rPr>
          <w:rFonts w:asciiTheme="majorBidi" w:hAnsiTheme="majorBidi" w:cstheme="majorBidi"/>
          <w:sz w:val="24"/>
          <w:szCs w:val="24"/>
        </w:rPr>
        <w:t xml:space="preserve"> scenarios</w:t>
      </w:r>
      <w:r>
        <w:rPr>
          <w:rFonts w:asciiTheme="majorBidi" w:hAnsiTheme="majorBidi" w:cstheme="majorBidi"/>
          <w:sz w:val="24"/>
          <w:szCs w:val="24"/>
        </w:rPr>
        <w:t>. The simulations use an</w:t>
      </w:r>
      <w:r w:rsidR="00FD6165">
        <w:rPr>
          <w:rFonts w:asciiTheme="majorBidi" w:hAnsiTheme="majorBidi" w:cstheme="majorBidi"/>
          <w:sz w:val="24"/>
          <w:szCs w:val="24"/>
        </w:rPr>
        <w:t xml:space="preserve"> annual reservoir mass balance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131F8">
        <w:rPr>
          <w:rFonts w:asciiTheme="majorBidi" w:hAnsiTheme="majorBidi" w:cstheme="majorBidi"/>
          <w:sz w:val="24"/>
          <w:szCs w:val="24"/>
        </w:rPr>
        <w:t xml:space="preserve">(Eq. 1, all units of </w:t>
      </w:r>
      <w:proofErr w:type="spellStart"/>
      <w:r w:rsidR="00E131F8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E131F8">
        <w:rPr>
          <w:rFonts w:asciiTheme="majorBidi" w:hAnsiTheme="majorBidi" w:cstheme="majorBidi"/>
          <w:sz w:val="24"/>
          <w:szCs w:val="24"/>
        </w:rPr>
        <w:t xml:space="preserve"> per year)</w:t>
      </w:r>
      <w:r w:rsidR="007D5247">
        <w:rPr>
          <w:rFonts w:asciiTheme="majorBidi" w:hAnsiTheme="majorBidi" w:cstheme="majorBidi"/>
          <w:sz w:val="24"/>
          <w:szCs w:val="24"/>
        </w:rPr>
        <w:t>,</w:t>
      </w:r>
      <w:r w:rsidR="00E131F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seven assumptions</w:t>
      </w:r>
      <w:r w:rsidR="00FD6165">
        <w:rPr>
          <w:rFonts w:asciiTheme="majorBidi" w:hAnsiTheme="majorBidi" w:cstheme="majorBidi"/>
          <w:sz w:val="24"/>
          <w:szCs w:val="24"/>
        </w:rPr>
        <w:t xml:space="preserve"> (Table </w:t>
      </w:r>
      <w:r w:rsidR="00975839">
        <w:rPr>
          <w:rFonts w:asciiTheme="majorBidi" w:hAnsiTheme="majorBidi" w:cstheme="majorBidi"/>
          <w:sz w:val="24"/>
          <w:szCs w:val="24"/>
        </w:rPr>
        <w:t>2</w:t>
      </w:r>
      <w:r w:rsidR="00E131F8">
        <w:rPr>
          <w:rFonts w:asciiTheme="majorBidi" w:hAnsiTheme="majorBidi" w:cstheme="majorBidi"/>
          <w:sz w:val="24"/>
          <w:szCs w:val="24"/>
        </w:rPr>
        <w:t xml:space="preserve">), </w:t>
      </w:r>
      <w:r w:rsidR="00A862F1">
        <w:rPr>
          <w:rFonts w:asciiTheme="majorBidi" w:hAnsiTheme="majorBidi" w:cstheme="majorBidi"/>
          <w:sz w:val="24"/>
          <w:szCs w:val="24"/>
        </w:rPr>
        <w:t xml:space="preserve">and </w:t>
      </w:r>
      <w:r w:rsidR="005E79C5">
        <w:rPr>
          <w:rFonts w:asciiTheme="majorBidi" w:hAnsiTheme="majorBidi" w:cstheme="majorBidi"/>
          <w:sz w:val="24"/>
          <w:szCs w:val="24"/>
        </w:rPr>
        <w:t xml:space="preserve">are </w:t>
      </w:r>
      <w:r w:rsidR="00A862F1">
        <w:rPr>
          <w:rFonts w:asciiTheme="majorBidi" w:hAnsiTheme="majorBidi" w:cstheme="majorBidi"/>
          <w:sz w:val="24"/>
          <w:szCs w:val="24"/>
        </w:rPr>
        <w:t xml:space="preserve">programmed as open-source software in the R language </w:t>
      </w:r>
      <w:r w:rsidR="00FC409E">
        <w:rPr>
          <w:rFonts w:asciiTheme="majorBidi" w:hAnsiTheme="majorBidi" w:cstheme="majorBidi"/>
          <w:sz w:val="24"/>
          <w:szCs w:val="24"/>
        </w:rPr>
        <w:fldChar w:fldCharType="begin"/>
      </w:r>
      <w:r w:rsidR="00EA679C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&lt;EndNote&gt;&lt;Cite&gt;&lt;Author&gt;Rosenberg&lt;/Author&gt;&lt;Year&gt;2021&lt;/Year&gt;&lt;RecNum&gt;2786&lt;/RecNum&gt;&lt;DisplayText&gt;(Rosenberg, 2021c)&lt;/DisplayText&gt;&lt;record&gt;&lt;rec-number&gt;2786&lt;/rec-number&gt;&lt;foreign-keys&gt;&lt;key app="EN" db-id="xxt5ta9pd995dwesap0pdzzp2weaz0w9werf" timestamp="1620782020"&gt;2786&lt;/key&gt;&lt;/foreign-keys&gt;&lt;ref-type name="Web Page"&gt;12&lt;/ref-type&gt;&lt;contributors&gt;&lt;authors&gt;&lt;author&gt;David E. Rosenberg&lt;/author&gt;&lt;/authors&gt;&lt;/contributors&gt;&lt;titles&gt;&lt;title&gt;Colorado River Coding: Lake Mead Steady Inflow Simulations&lt;/title&gt;&lt;/titles&gt;&lt;dates&gt;&lt;year&gt;2021&lt;/year&gt;&lt;/dates&gt;&lt;publisher&gt;MeadInflowSimulations folder&lt;/publisher&gt;&lt;urls&gt;&lt;related-urls&gt;&lt;url&gt;https://doi.org/10.5281/zenodo.5522835&lt;/url&gt;&lt;/related-urls&gt;&lt;/urls&gt;&lt;/record&gt;&lt;/Cite&gt;&lt;/EndNote&gt;</w:instrText>
      </w:r>
      <w:r w:rsidR="00FC409E">
        <w:rPr>
          <w:rFonts w:asciiTheme="majorBidi" w:hAnsiTheme="majorBidi" w:cstheme="majorBidi"/>
          <w:sz w:val="24"/>
          <w:szCs w:val="24"/>
        </w:rPr>
        <w:fldChar w:fldCharType="separate"/>
      </w:r>
      <w:r w:rsidR="00BF30A1">
        <w:rPr>
          <w:rFonts w:asciiTheme="majorBidi" w:hAnsiTheme="majorBidi" w:cstheme="majorBidi"/>
          <w:noProof/>
          <w:sz w:val="24"/>
          <w:szCs w:val="24"/>
        </w:rPr>
        <w:t>(Rosenberg, 2021c)</w:t>
      </w:r>
      <w:r w:rsidR="00FC409E">
        <w:rPr>
          <w:rFonts w:asciiTheme="majorBidi" w:hAnsiTheme="majorBidi" w:cstheme="majorBidi"/>
          <w:sz w:val="24"/>
          <w:szCs w:val="24"/>
        </w:rPr>
        <w:fldChar w:fldCharType="end"/>
      </w:r>
      <w:r w:rsidR="005E79C5">
        <w:rPr>
          <w:rFonts w:asciiTheme="majorBidi" w:hAnsiTheme="majorBidi" w:cstheme="majorBidi"/>
          <w:sz w:val="24"/>
          <w:szCs w:val="24"/>
        </w:rPr>
        <w:t>.</w:t>
      </w:r>
    </w:p>
    <w:p w14:paraId="266F90F4" w14:textId="24B788CE" w:rsidR="00325C1A" w:rsidRDefault="00325C1A" w:rsidP="00325C1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E131F8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torage(</w:t>
      </w:r>
      <w:r w:rsidRPr="00FD6165">
        <w:rPr>
          <w:rFonts w:asciiTheme="majorBidi" w:hAnsiTheme="majorBidi" w:cstheme="majorBidi"/>
          <w:i/>
          <w:iCs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) = </w:t>
      </w:r>
      <w:r w:rsidR="00E131F8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torage(</w:t>
      </w:r>
      <w:r w:rsidRPr="00FD6165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AD3968" w:rsidRPr="00FD6165">
        <w:rPr>
          <w:rFonts w:asciiTheme="majorBidi" w:hAnsiTheme="majorBidi" w:cstheme="majorBidi"/>
          <w:i/>
          <w:iCs/>
          <w:sz w:val="24"/>
          <w:szCs w:val="24"/>
        </w:rPr>
        <w:t>–</w:t>
      </w:r>
      <w:r w:rsidRPr="00FD6165">
        <w:rPr>
          <w:rFonts w:asciiTheme="majorBidi" w:hAnsiTheme="majorBidi" w:cstheme="majorBidi"/>
          <w:i/>
          <w:iCs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) + inflow –</w:t>
      </w:r>
      <w:r w:rsidR="00861082">
        <w:rPr>
          <w:rFonts w:asciiTheme="majorBidi" w:hAnsiTheme="majorBidi" w:cstheme="majorBidi"/>
          <w:sz w:val="24"/>
          <w:szCs w:val="24"/>
        </w:rPr>
        <w:t xml:space="preserve"> evaporation(</w:t>
      </w:r>
      <w:r w:rsidR="00861082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861082">
        <w:rPr>
          <w:rFonts w:asciiTheme="majorBidi" w:hAnsiTheme="majorBidi" w:cstheme="majorBidi"/>
          <w:sz w:val="24"/>
          <w:szCs w:val="24"/>
        </w:rPr>
        <w:t>) –</w:t>
      </w:r>
      <w:r>
        <w:rPr>
          <w:rFonts w:asciiTheme="majorBidi" w:hAnsiTheme="majorBidi" w:cstheme="majorBidi"/>
          <w:sz w:val="24"/>
          <w:szCs w:val="24"/>
        </w:rPr>
        <w:t xml:space="preserve"> release</w:t>
      </w:r>
      <w:r w:rsidR="00296534">
        <w:rPr>
          <w:rFonts w:asciiTheme="majorBidi" w:hAnsiTheme="majorBidi" w:cstheme="majorBidi"/>
          <w:sz w:val="24"/>
          <w:szCs w:val="24"/>
        </w:rPr>
        <w:t>(</w:t>
      </w:r>
      <w:r w:rsidR="00296534" w:rsidRPr="00FD6165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296534">
        <w:rPr>
          <w:rFonts w:asciiTheme="majorBidi" w:hAnsiTheme="majorBidi" w:cstheme="majorBidi"/>
          <w:sz w:val="24"/>
          <w:szCs w:val="24"/>
        </w:rPr>
        <w:t>)</w:t>
      </w:r>
      <w:r w:rsidR="00FD6165">
        <w:rPr>
          <w:rFonts w:asciiTheme="majorBidi" w:hAnsiTheme="majorBidi" w:cstheme="majorBidi"/>
          <w:sz w:val="24"/>
          <w:szCs w:val="24"/>
        </w:rPr>
        <w:tab/>
        <w:t>(Eq. 1)</w:t>
      </w:r>
    </w:p>
    <w:p w14:paraId="1C7DD0D4" w14:textId="31567217" w:rsidR="00861082" w:rsidRDefault="00681803" w:rsidP="008610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Here,</w:t>
      </w:r>
      <w:r w:rsidR="00325C1A">
        <w:rPr>
          <w:rFonts w:asciiTheme="majorBidi" w:hAnsiTheme="majorBidi" w:cstheme="majorBidi"/>
          <w:sz w:val="24"/>
          <w:szCs w:val="24"/>
        </w:rPr>
        <w:t xml:space="preserve"> </w:t>
      </w:r>
      <w:r w:rsidR="00E131F8">
        <w:rPr>
          <w:rFonts w:asciiTheme="majorBidi" w:hAnsiTheme="majorBidi" w:cstheme="majorBidi"/>
          <w:sz w:val="24"/>
          <w:szCs w:val="24"/>
        </w:rPr>
        <w:t>storage(</w:t>
      </w:r>
      <w:r w:rsidR="00E131F8" w:rsidRPr="00E131F8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E131F8">
        <w:rPr>
          <w:rFonts w:asciiTheme="majorBidi" w:hAnsiTheme="majorBidi" w:cstheme="majorBidi"/>
          <w:sz w:val="24"/>
          <w:szCs w:val="24"/>
        </w:rPr>
        <w:t>) and storage(</w:t>
      </w:r>
      <w:r w:rsidR="00E131F8" w:rsidRPr="00FD6165">
        <w:rPr>
          <w:rFonts w:asciiTheme="majorBidi" w:hAnsiTheme="majorBidi" w:cstheme="majorBidi"/>
          <w:i/>
          <w:iCs/>
          <w:sz w:val="24"/>
          <w:szCs w:val="24"/>
        </w:rPr>
        <w:t>t–1</w:t>
      </w:r>
      <w:r w:rsidR="00E131F8">
        <w:rPr>
          <w:rFonts w:asciiTheme="majorBidi" w:hAnsiTheme="majorBidi" w:cstheme="majorBidi"/>
          <w:sz w:val="24"/>
          <w:szCs w:val="24"/>
        </w:rPr>
        <w:t xml:space="preserve">) are reservoir storage volumes in the current and prior year, </w:t>
      </w:r>
      <w:r w:rsidR="00A47AE4">
        <w:rPr>
          <w:rFonts w:asciiTheme="majorBidi" w:hAnsiTheme="majorBidi" w:cstheme="majorBidi"/>
          <w:sz w:val="24"/>
          <w:szCs w:val="24"/>
        </w:rPr>
        <w:t>inflow is the same value each year (stead</w:t>
      </w:r>
      <w:r w:rsidR="00861082">
        <w:rPr>
          <w:rFonts w:asciiTheme="majorBidi" w:hAnsiTheme="majorBidi" w:cstheme="majorBidi"/>
          <w:sz w:val="24"/>
          <w:szCs w:val="24"/>
        </w:rPr>
        <w:t>y)</w:t>
      </w:r>
      <w:r w:rsidR="00E131F8">
        <w:rPr>
          <w:rFonts w:asciiTheme="majorBidi" w:hAnsiTheme="majorBidi" w:cstheme="majorBidi"/>
          <w:sz w:val="24"/>
          <w:szCs w:val="24"/>
        </w:rPr>
        <w:t>,</w:t>
      </w:r>
      <w:r w:rsidR="00861082">
        <w:rPr>
          <w:rFonts w:asciiTheme="majorBidi" w:hAnsiTheme="majorBidi" w:cstheme="majorBidi"/>
          <w:sz w:val="24"/>
          <w:szCs w:val="24"/>
        </w:rPr>
        <w:t xml:space="preserve"> </w:t>
      </w:r>
      <w:r w:rsidR="00E131F8">
        <w:rPr>
          <w:rFonts w:asciiTheme="majorBidi" w:hAnsiTheme="majorBidi" w:cstheme="majorBidi"/>
          <w:sz w:val="24"/>
          <w:szCs w:val="24"/>
        </w:rPr>
        <w:t xml:space="preserve">and </w:t>
      </w:r>
      <w:r w:rsidR="00AD3968">
        <w:rPr>
          <w:rFonts w:asciiTheme="majorBidi" w:hAnsiTheme="majorBidi" w:cstheme="majorBidi"/>
          <w:sz w:val="24"/>
          <w:szCs w:val="24"/>
        </w:rPr>
        <w:t xml:space="preserve">evaporation volume is the </w:t>
      </w:r>
      <w:r w:rsidR="000C71DC">
        <w:rPr>
          <w:rFonts w:asciiTheme="majorBidi" w:hAnsiTheme="majorBidi" w:cstheme="majorBidi"/>
          <w:sz w:val="24"/>
          <w:szCs w:val="24"/>
        </w:rPr>
        <w:t xml:space="preserve">evaporation </w:t>
      </w:r>
      <w:r w:rsidR="00AD3968">
        <w:rPr>
          <w:rFonts w:asciiTheme="majorBidi" w:hAnsiTheme="majorBidi" w:cstheme="majorBidi"/>
          <w:sz w:val="24"/>
          <w:szCs w:val="24"/>
        </w:rPr>
        <w:t>rate</w:t>
      </w:r>
      <w:r w:rsidR="00A75F9A">
        <w:rPr>
          <w:rFonts w:asciiTheme="majorBidi" w:hAnsiTheme="majorBidi" w:cstheme="majorBidi"/>
          <w:sz w:val="24"/>
          <w:szCs w:val="24"/>
        </w:rPr>
        <w:t xml:space="preserve"> multiplied by the lake area</w:t>
      </w:r>
      <w:r>
        <w:rPr>
          <w:rFonts w:asciiTheme="majorBidi" w:hAnsiTheme="majorBidi" w:cstheme="majorBidi"/>
          <w:sz w:val="24"/>
          <w:szCs w:val="24"/>
        </w:rPr>
        <w:t>.</w:t>
      </w:r>
      <w:r w:rsidR="00861082">
        <w:rPr>
          <w:rFonts w:asciiTheme="majorBidi" w:hAnsiTheme="majorBidi" w:cstheme="majorBidi"/>
          <w:sz w:val="24"/>
          <w:szCs w:val="24"/>
        </w:rPr>
        <w:t xml:space="preserve"> Release in year </w:t>
      </w:r>
      <w:r w:rsidR="00861082" w:rsidRPr="00FD6165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861082">
        <w:rPr>
          <w:rFonts w:asciiTheme="majorBidi" w:hAnsiTheme="majorBidi" w:cstheme="majorBidi"/>
          <w:sz w:val="24"/>
          <w:szCs w:val="24"/>
        </w:rPr>
        <w:t xml:space="preserve"> is the release target minus the mandatory water conservation target for the current reservoir </w:t>
      </w:r>
      <w:r w:rsidR="007D5247">
        <w:rPr>
          <w:rFonts w:asciiTheme="majorBidi" w:hAnsiTheme="majorBidi" w:cstheme="majorBidi"/>
          <w:sz w:val="24"/>
          <w:szCs w:val="24"/>
        </w:rPr>
        <w:t>tier</w:t>
      </w:r>
      <w:r w:rsidR="00861082">
        <w:rPr>
          <w:rFonts w:asciiTheme="majorBidi" w:hAnsiTheme="majorBidi" w:cstheme="majorBidi"/>
          <w:sz w:val="24"/>
          <w:szCs w:val="24"/>
        </w:rPr>
        <w:t xml:space="preserve"> minus additional conservation above the mandatory target. </w:t>
      </w:r>
      <w:r w:rsidR="00EA016D">
        <w:rPr>
          <w:rFonts w:asciiTheme="majorBidi" w:hAnsiTheme="majorBidi" w:cstheme="majorBidi"/>
          <w:sz w:val="24"/>
          <w:szCs w:val="24"/>
        </w:rPr>
        <w:t xml:space="preserve">This draw down analysis </w:t>
      </w:r>
      <w:r w:rsidR="00ED565B">
        <w:rPr>
          <w:rFonts w:asciiTheme="majorBidi" w:hAnsiTheme="majorBidi" w:cstheme="majorBidi"/>
          <w:sz w:val="24"/>
          <w:szCs w:val="24"/>
        </w:rPr>
        <w:t>ex</w:t>
      </w:r>
      <w:r w:rsidR="00EA016D">
        <w:rPr>
          <w:rFonts w:asciiTheme="majorBidi" w:hAnsiTheme="majorBidi" w:cstheme="majorBidi"/>
          <w:sz w:val="24"/>
          <w:szCs w:val="24"/>
        </w:rPr>
        <w:t>clude</w:t>
      </w:r>
      <w:r w:rsidR="00ED565B">
        <w:rPr>
          <w:rFonts w:asciiTheme="majorBidi" w:hAnsiTheme="majorBidi" w:cstheme="majorBidi"/>
          <w:sz w:val="24"/>
          <w:szCs w:val="24"/>
        </w:rPr>
        <w:t>s</w:t>
      </w:r>
      <w:r w:rsidR="00EA016D">
        <w:rPr>
          <w:rFonts w:asciiTheme="majorBidi" w:hAnsiTheme="majorBidi" w:cstheme="majorBidi"/>
          <w:sz w:val="24"/>
          <w:szCs w:val="24"/>
        </w:rPr>
        <w:t xml:space="preserve"> an adaptive feature of the current operations to protect elevation 1,020 feet w</w:t>
      </w:r>
      <w:r w:rsidR="00861082">
        <w:rPr>
          <w:rFonts w:asciiTheme="majorBidi" w:hAnsiTheme="majorBidi" w:cstheme="majorBidi"/>
          <w:sz w:val="24"/>
          <w:szCs w:val="24"/>
        </w:rPr>
        <w:t>hen Lake Mead is forecast to fall below 1,030 feet</w:t>
      </w:r>
      <w:r w:rsidR="00EA016D">
        <w:rPr>
          <w:rFonts w:asciiTheme="majorBidi" w:hAnsiTheme="majorBidi" w:cstheme="majorBidi"/>
          <w:sz w:val="24"/>
          <w:szCs w:val="24"/>
        </w:rPr>
        <w:t xml:space="preserve"> (6.3 </w:t>
      </w:r>
      <w:proofErr w:type="spellStart"/>
      <w:r w:rsidR="00EA016D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EA016D">
        <w:rPr>
          <w:rFonts w:asciiTheme="majorBidi" w:hAnsiTheme="majorBidi" w:cstheme="majorBidi"/>
          <w:sz w:val="24"/>
          <w:szCs w:val="24"/>
        </w:rPr>
        <w:t>)</w:t>
      </w:r>
      <w:r w:rsidR="007D5247">
        <w:rPr>
          <w:rFonts w:asciiTheme="majorBidi" w:hAnsiTheme="majorBidi" w:cstheme="majorBidi"/>
          <w:sz w:val="24"/>
          <w:szCs w:val="24"/>
        </w:rPr>
        <w:fldChar w:fldCharType="begin"/>
      </w:r>
      <w:r w:rsidR="007D5247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&lt;EndNote&gt;&lt;Cite&gt;&lt;Author&gt;USBR&lt;/Author&gt;&lt;Year&gt;2019&lt;/Year&gt;&lt;RecNum&gt;2578&lt;/RecNum&gt;&lt;DisplayText&gt;(USBR, 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Reclamation&lt;/publisher&gt;&lt;urls&gt;&lt;related-urls&gt;&lt;url&gt;https://www.usbr.gov/dcp/finaldocs.html&lt;/url&gt;&lt;/related-urls&gt;&lt;/urls&gt;&lt;/record&gt;&lt;/Cite&gt;&lt;/EndNote&gt;</w:instrText>
      </w:r>
      <w:r w:rsidR="007D5247">
        <w:rPr>
          <w:rFonts w:asciiTheme="majorBidi" w:hAnsiTheme="majorBidi" w:cstheme="majorBidi"/>
          <w:sz w:val="24"/>
          <w:szCs w:val="24"/>
        </w:rPr>
        <w:fldChar w:fldCharType="separate"/>
      </w:r>
      <w:r w:rsidR="007D5247">
        <w:rPr>
          <w:rFonts w:asciiTheme="majorBidi" w:hAnsiTheme="majorBidi" w:cstheme="majorBidi"/>
          <w:noProof/>
          <w:sz w:val="24"/>
          <w:szCs w:val="24"/>
        </w:rPr>
        <w:t>(USBR, 2019)</w:t>
      </w:r>
      <w:r w:rsidR="007D5247">
        <w:rPr>
          <w:rFonts w:asciiTheme="majorBidi" w:hAnsiTheme="majorBidi" w:cstheme="majorBidi"/>
          <w:sz w:val="24"/>
          <w:szCs w:val="24"/>
        </w:rPr>
        <w:fldChar w:fldCharType="end"/>
      </w:r>
      <w:ins w:id="85" w:author="david" w:date="2022-04-06T10:27:00Z">
        <w:r w:rsidR="00686A0E">
          <w:rPr>
            <w:rFonts w:asciiTheme="majorBidi" w:hAnsiTheme="majorBidi" w:cstheme="majorBidi"/>
            <w:sz w:val="24"/>
            <w:szCs w:val="24"/>
          </w:rPr>
          <w:t>. The analysis also excludes</w:t>
        </w:r>
      </w:ins>
      <w:ins w:id="86" w:author="david" w:date="2022-04-06T10:26:00Z">
        <w:r w:rsidR="00686A0E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ins w:id="87" w:author="david" w:date="2022-04-06T10:27:00Z">
        <w:r w:rsidR="00686A0E">
          <w:rPr>
            <w:rFonts w:asciiTheme="majorBidi" w:hAnsiTheme="majorBidi" w:cstheme="majorBidi"/>
            <w:sz w:val="24"/>
            <w:szCs w:val="24"/>
          </w:rPr>
          <w:t xml:space="preserve">0.5 </w:t>
        </w:r>
        <w:proofErr w:type="spellStart"/>
        <w:r w:rsidR="00686A0E">
          <w:rPr>
            <w:rFonts w:asciiTheme="majorBidi" w:hAnsiTheme="majorBidi" w:cstheme="majorBidi"/>
            <w:sz w:val="24"/>
            <w:szCs w:val="24"/>
          </w:rPr>
          <w:t>maf</w:t>
        </w:r>
        <w:proofErr w:type="spellEnd"/>
        <w:r w:rsidR="00686A0E">
          <w:rPr>
            <w:rFonts w:asciiTheme="majorBidi" w:hAnsiTheme="majorBidi" w:cstheme="majorBidi"/>
            <w:sz w:val="24"/>
            <w:szCs w:val="24"/>
          </w:rPr>
          <w:t xml:space="preserve"> per year of </w:t>
        </w:r>
      </w:ins>
      <w:ins w:id="88" w:author="david" w:date="2022-04-06T12:05:00Z">
        <w:r w:rsidR="000677B1">
          <w:rPr>
            <w:rFonts w:asciiTheme="majorBidi" w:hAnsiTheme="majorBidi" w:cstheme="majorBidi"/>
            <w:sz w:val="24"/>
            <w:szCs w:val="24"/>
          </w:rPr>
          <w:t xml:space="preserve">additional </w:t>
        </w:r>
      </w:ins>
      <w:ins w:id="89" w:author="david" w:date="2022-04-06T10:27:00Z">
        <w:r w:rsidR="00686A0E">
          <w:rPr>
            <w:rFonts w:asciiTheme="majorBidi" w:hAnsiTheme="majorBidi" w:cstheme="majorBidi"/>
            <w:sz w:val="24"/>
            <w:szCs w:val="24"/>
          </w:rPr>
          <w:t xml:space="preserve">water conservation </w:t>
        </w:r>
      </w:ins>
      <w:ins w:id="90" w:author="david" w:date="2022-04-06T10:28:00Z">
        <w:r w:rsidR="00686A0E">
          <w:rPr>
            <w:rFonts w:asciiTheme="majorBidi" w:hAnsiTheme="majorBidi" w:cstheme="majorBidi"/>
            <w:sz w:val="24"/>
            <w:szCs w:val="24"/>
          </w:rPr>
          <w:t xml:space="preserve">by the Lower Basin states that was announced in December 2021 but not yet contracted </w:t>
        </w:r>
      </w:ins>
      <w:r w:rsidR="008D7808">
        <w:rPr>
          <w:rFonts w:asciiTheme="majorBidi" w:hAnsiTheme="majorBidi" w:cstheme="majorBidi"/>
          <w:sz w:val="24"/>
          <w:szCs w:val="24"/>
        </w:rPr>
        <w:fldChar w:fldCharType="begin"/>
      </w:r>
      <w:r w:rsidR="008D7808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&lt;EndNote&gt;&lt;Cite&gt;&lt;Author&gt;Allhands&lt;/Author&gt;&lt;Year&gt;2021&lt;/Year&gt;&lt;RecNum&gt;2835&lt;/RecNum&gt;&lt;Prefix&gt;500+ plan`; &lt;/Prefix&gt;&lt;DisplayText&gt;(500+ plan; Allhands, 2021)&lt;/DisplayText&gt;&lt;record&gt;&lt;rec-number&gt;2835&lt;/rec-number&gt;&lt;foreign-keys&gt;&lt;key app="EN" db-id="xxt5ta9pd995dwesap0pdzzp2weaz0w9werf" timestamp="1636520549"&gt;2835&lt;/key&gt;&lt;/foreign-keys&gt;&lt;ref-type name="Newspaper Article"&gt;23&lt;/ref-type&gt;&lt;contributors&gt;&lt;authors&gt;&lt;author&gt;Joanna Allhands&lt;/author&gt;&lt;/authors&gt;&lt;/contributors&gt;&lt;titles&gt;&lt;title&gt;It could take at least 500,000 acre-feet of water a year to keep Lake Mead from tanking&lt;/title&gt;&lt;secondary-title&gt;Arizona Republic&lt;/secondary-title&gt;&lt;/titles&gt;&lt;dates&gt;&lt;year&gt;2021&lt;/year&gt;&lt;pub-dates&gt;&lt;date&gt;November 8, 2021&lt;/date&gt;&lt;/pub-dates&gt;&lt;/dates&gt;&lt;urls&gt;&lt;related-urls&gt;&lt;url&gt;https://www.azcentral.com/story/opinion/op-ed/joannaallhands/2021/11/08/lake-mead-could-get-extra-water-from-lower-basin-annually/6306601001/&lt;/url&gt;&lt;/related-urls&gt;&lt;/urls&gt;&lt;/record&gt;&lt;/Cite&gt;&lt;/EndNote&gt;</w:instrText>
      </w:r>
      <w:r w:rsidR="008D7808">
        <w:rPr>
          <w:rFonts w:asciiTheme="majorBidi" w:hAnsiTheme="majorBidi" w:cstheme="majorBidi"/>
          <w:sz w:val="24"/>
          <w:szCs w:val="24"/>
        </w:rPr>
        <w:fldChar w:fldCharType="separate"/>
      </w:r>
      <w:r w:rsidR="008D7808">
        <w:rPr>
          <w:rFonts w:asciiTheme="majorBidi" w:hAnsiTheme="majorBidi" w:cstheme="majorBidi"/>
          <w:noProof/>
          <w:sz w:val="24"/>
          <w:szCs w:val="24"/>
        </w:rPr>
        <w:t>(500+ plan; Allhands, 2021)</w:t>
      </w:r>
      <w:r w:rsidR="008D7808">
        <w:rPr>
          <w:rFonts w:asciiTheme="majorBidi" w:hAnsiTheme="majorBidi" w:cstheme="majorBidi"/>
          <w:sz w:val="24"/>
          <w:szCs w:val="24"/>
        </w:rPr>
        <w:fldChar w:fldCharType="end"/>
      </w:r>
      <w:r w:rsidR="00861082">
        <w:rPr>
          <w:rFonts w:asciiTheme="majorBidi" w:hAnsiTheme="majorBidi" w:cstheme="majorBidi"/>
          <w:sz w:val="24"/>
          <w:szCs w:val="24"/>
        </w:rPr>
        <w:t>.</w:t>
      </w:r>
      <w:r w:rsidR="003301A0">
        <w:rPr>
          <w:rFonts w:asciiTheme="majorBidi" w:hAnsiTheme="majorBidi" w:cstheme="majorBidi"/>
          <w:sz w:val="24"/>
          <w:szCs w:val="24"/>
        </w:rPr>
        <w:t xml:space="preserve"> </w:t>
      </w:r>
      <w:r w:rsidR="007D5247">
        <w:rPr>
          <w:rFonts w:asciiTheme="majorBidi" w:hAnsiTheme="majorBidi" w:cstheme="majorBidi"/>
          <w:sz w:val="24"/>
          <w:szCs w:val="24"/>
        </w:rPr>
        <w:t xml:space="preserve">The stabilization </w:t>
      </w:r>
      <w:r w:rsidR="003301A0">
        <w:rPr>
          <w:rFonts w:asciiTheme="majorBidi" w:hAnsiTheme="majorBidi" w:cstheme="majorBidi"/>
          <w:sz w:val="24"/>
          <w:szCs w:val="24"/>
        </w:rPr>
        <w:t>analyses show</w:t>
      </w:r>
      <w:r w:rsidR="007D5247">
        <w:rPr>
          <w:rFonts w:asciiTheme="majorBidi" w:hAnsiTheme="majorBidi" w:cstheme="majorBidi"/>
          <w:sz w:val="24"/>
          <w:szCs w:val="24"/>
        </w:rPr>
        <w:t>s</w:t>
      </w:r>
      <w:r w:rsidR="003301A0">
        <w:rPr>
          <w:rFonts w:asciiTheme="majorBidi" w:hAnsiTheme="majorBidi" w:cstheme="majorBidi"/>
          <w:sz w:val="24"/>
          <w:szCs w:val="24"/>
        </w:rPr>
        <w:t xml:space="preserve"> the additional conservation to protect elevation</w:t>
      </w:r>
      <w:r w:rsidR="008D7808">
        <w:rPr>
          <w:rFonts w:asciiTheme="majorBidi" w:hAnsiTheme="majorBidi" w:cstheme="majorBidi"/>
          <w:sz w:val="24"/>
          <w:szCs w:val="24"/>
        </w:rPr>
        <w:t>s</w:t>
      </w:r>
      <w:r w:rsidR="003301A0">
        <w:rPr>
          <w:rFonts w:asciiTheme="majorBidi" w:hAnsiTheme="majorBidi" w:cstheme="majorBidi"/>
          <w:sz w:val="24"/>
          <w:szCs w:val="24"/>
        </w:rPr>
        <w:t xml:space="preserve"> 1,02</w:t>
      </w:r>
      <w:r w:rsidR="008D7808">
        <w:rPr>
          <w:rFonts w:asciiTheme="majorBidi" w:hAnsiTheme="majorBidi" w:cstheme="majorBidi"/>
          <w:sz w:val="24"/>
          <w:szCs w:val="24"/>
        </w:rPr>
        <w:t>5</w:t>
      </w:r>
      <w:ins w:id="91" w:author="david" w:date="2022-04-06T12:35:00Z">
        <w:r w:rsidR="008D7808">
          <w:rPr>
            <w:rFonts w:asciiTheme="majorBidi" w:hAnsiTheme="majorBidi" w:cstheme="majorBidi"/>
            <w:sz w:val="24"/>
            <w:szCs w:val="24"/>
          </w:rPr>
          <w:t xml:space="preserve"> and </w:t>
        </w:r>
      </w:ins>
      <w:ins w:id="92" w:author="david" w:date="2022-04-06T12:36:00Z">
        <w:r w:rsidR="008D7808">
          <w:rPr>
            <w:rFonts w:asciiTheme="majorBidi" w:hAnsiTheme="majorBidi" w:cstheme="majorBidi"/>
            <w:sz w:val="24"/>
            <w:szCs w:val="24"/>
          </w:rPr>
          <w:t>1,060</w:t>
        </w:r>
      </w:ins>
      <w:r w:rsidR="003301A0">
        <w:rPr>
          <w:rFonts w:asciiTheme="majorBidi" w:hAnsiTheme="majorBidi" w:cstheme="majorBidi"/>
          <w:sz w:val="24"/>
          <w:szCs w:val="24"/>
        </w:rPr>
        <w:t xml:space="preserve"> feet.</w:t>
      </w:r>
    </w:p>
    <w:p w14:paraId="3F11DAED" w14:textId="2DA150D3" w:rsidR="00FE3D78" w:rsidRDefault="00FD6165" w:rsidP="00FE3D78">
      <w:pPr>
        <w:pStyle w:val="Heading1"/>
      </w:pPr>
      <w:r>
        <w:lastRenderedPageBreak/>
        <w:t>Lake Mead</w:t>
      </w:r>
      <w:r w:rsidR="008013F6">
        <w:t xml:space="preserve"> Draw Down</w:t>
      </w:r>
    </w:p>
    <w:p w14:paraId="7F051460" w14:textId="3CDC7594" w:rsidR="00997C18" w:rsidRDefault="00ED3391" w:rsidP="006E4F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</w:t>
      </w:r>
      <w:r w:rsidR="00861082">
        <w:rPr>
          <w:rFonts w:asciiTheme="majorBidi" w:hAnsiTheme="majorBidi" w:cstheme="majorBidi"/>
          <w:sz w:val="24"/>
          <w:szCs w:val="24"/>
        </w:rPr>
        <w:t>hen</w:t>
      </w:r>
      <w:r w:rsidR="006E4FBF">
        <w:rPr>
          <w:rFonts w:asciiTheme="majorBidi" w:hAnsiTheme="majorBidi" w:cstheme="majorBidi"/>
          <w:sz w:val="24"/>
          <w:szCs w:val="24"/>
        </w:rPr>
        <w:t xml:space="preserve"> Lake Mead inflows </w:t>
      </w:r>
      <w:r w:rsidR="00861082">
        <w:rPr>
          <w:rFonts w:asciiTheme="majorBidi" w:hAnsiTheme="majorBidi" w:cstheme="majorBidi"/>
          <w:sz w:val="24"/>
          <w:szCs w:val="24"/>
        </w:rPr>
        <w:t xml:space="preserve">are </w:t>
      </w:r>
      <w:r w:rsidR="006E4FBF">
        <w:rPr>
          <w:rFonts w:asciiTheme="majorBidi" w:hAnsiTheme="majorBidi" w:cstheme="majorBidi"/>
          <w:sz w:val="24"/>
          <w:szCs w:val="24"/>
        </w:rPr>
        <w:t>below 8.</w:t>
      </w:r>
      <w:r w:rsidR="00D74C16">
        <w:rPr>
          <w:rFonts w:asciiTheme="majorBidi" w:hAnsiTheme="majorBidi" w:cstheme="majorBidi"/>
          <w:sz w:val="24"/>
          <w:szCs w:val="24"/>
        </w:rPr>
        <w:t>4</w:t>
      </w:r>
      <w:r w:rsidR="006E4F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4FBF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6E4FBF">
        <w:rPr>
          <w:rFonts w:asciiTheme="majorBidi" w:hAnsiTheme="majorBidi" w:cstheme="majorBidi"/>
          <w:sz w:val="24"/>
          <w:szCs w:val="24"/>
        </w:rPr>
        <w:t xml:space="preserve"> each year, existing </w:t>
      </w:r>
      <w:r w:rsidR="00A862F1">
        <w:rPr>
          <w:rFonts w:asciiTheme="majorBidi" w:hAnsiTheme="majorBidi" w:cstheme="majorBidi"/>
          <w:sz w:val="24"/>
          <w:szCs w:val="24"/>
        </w:rPr>
        <w:t>operations</w:t>
      </w:r>
      <w:r w:rsidR="006E4FBF">
        <w:rPr>
          <w:rFonts w:asciiTheme="majorBidi" w:hAnsiTheme="majorBidi" w:cstheme="majorBidi"/>
          <w:sz w:val="24"/>
          <w:szCs w:val="24"/>
        </w:rPr>
        <w:t xml:space="preserve"> draw </w:t>
      </w:r>
      <w:r w:rsidR="007D5247">
        <w:rPr>
          <w:rFonts w:asciiTheme="majorBidi" w:hAnsiTheme="majorBidi" w:cstheme="majorBidi"/>
          <w:sz w:val="24"/>
          <w:szCs w:val="24"/>
        </w:rPr>
        <w:t>Lake Mead</w:t>
      </w:r>
      <w:r w:rsidR="006E4FBF">
        <w:rPr>
          <w:rFonts w:asciiTheme="majorBidi" w:hAnsiTheme="majorBidi" w:cstheme="majorBidi"/>
          <w:sz w:val="24"/>
          <w:szCs w:val="24"/>
        </w:rPr>
        <w:t xml:space="preserve"> </w:t>
      </w:r>
      <w:r w:rsidR="00997C18">
        <w:rPr>
          <w:rFonts w:asciiTheme="majorBidi" w:hAnsiTheme="majorBidi" w:cstheme="majorBidi"/>
          <w:sz w:val="24"/>
          <w:szCs w:val="24"/>
        </w:rPr>
        <w:t xml:space="preserve">down </w:t>
      </w:r>
      <w:r w:rsidR="006E4FBF">
        <w:rPr>
          <w:rFonts w:asciiTheme="majorBidi" w:hAnsiTheme="majorBidi" w:cstheme="majorBidi"/>
          <w:sz w:val="24"/>
          <w:szCs w:val="24"/>
        </w:rPr>
        <w:t xml:space="preserve">to 1,025 feet </w:t>
      </w:r>
      <w:r w:rsidR="008013F6">
        <w:rPr>
          <w:rFonts w:asciiTheme="majorBidi" w:hAnsiTheme="majorBidi" w:cstheme="majorBidi"/>
          <w:sz w:val="24"/>
          <w:szCs w:val="24"/>
        </w:rPr>
        <w:t>before 2026 (Figure 1). Th</w:t>
      </w:r>
      <w:r w:rsidR="00982364">
        <w:rPr>
          <w:rFonts w:asciiTheme="majorBidi" w:hAnsiTheme="majorBidi" w:cstheme="majorBidi"/>
          <w:sz w:val="24"/>
          <w:szCs w:val="24"/>
        </w:rPr>
        <w:t>is draw down occur</w:t>
      </w:r>
      <w:r w:rsidR="00861082">
        <w:rPr>
          <w:rFonts w:asciiTheme="majorBidi" w:hAnsiTheme="majorBidi" w:cstheme="majorBidi"/>
          <w:sz w:val="24"/>
          <w:szCs w:val="24"/>
        </w:rPr>
        <w:t>s</w:t>
      </w:r>
      <w:r w:rsidR="00982364">
        <w:rPr>
          <w:rFonts w:asciiTheme="majorBidi" w:hAnsiTheme="majorBidi" w:cstheme="majorBidi"/>
          <w:sz w:val="24"/>
          <w:szCs w:val="24"/>
        </w:rPr>
        <w:t xml:space="preserve"> </w:t>
      </w:r>
      <w:r w:rsidR="00EA016D">
        <w:rPr>
          <w:rFonts w:asciiTheme="majorBidi" w:hAnsiTheme="majorBidi" w:cstheme="majorBidi"/>
          <w:sz w:val="24"/>
          <w:szCs w:val="24"/>
        </w:rPr>
        <w:t>in</w:t>
      </w:r>
      <w:r w:rsidR="00982364">
        <w:rPr>
          <w:rFonts w:asciiTheme="majorBidi" w:hAnsiTheme="majorBidi" w:cstheme="majorBidi"/>
          <w:sz w:val="24"/>
          <w:szCs w:val="24"/>
        </w:rPr>
        <w:t xml:space="preserve"> </w:t>
      </w:r>
      <w:r w:rsidR="00997C18">
        <w:rPr>
          <w:rFonts w:asciiTheme="majorBidi" w:hAnsiTheme="majorBidi" w:cstheme="majorBidi"/>
          <w:sz w:val="24"/>
          <w:szCs w:val="24"/>
        </w:rPr>
        <w:t xml:space="preserve">3 to 5 years </w:t>
      </w:r>
      <w:r w:rsidR="00EA016D">
        <w:rPr>
          <w:rFonts w:asciiTheme="majorBidi" w:hAnsiTheme="majorBidi" w:cstheme="majorBidi"/>
          <w:sz w:val="24"/>
          <w:szCs w:val="24"/>
        </w:rPr>
        <w:t>with</w:t>
      </w:r>
      <w:r w:rsidR="00997C18">
        <w:rPr>
          <w:rFonts w:asciiTheme="majorBidi" w:hAnsiTheme="majorBidi" w:cstheme="majorBidi"/>
          <w:sz w:val="24"/>
          <w:szCs w:val="24"/>
        </w:rPr>
        <w:t xml:space="preserve"> </w:t>
      </w:r>
      <w:r w:rsidR="00982364">
        <w:rPr>
          <w:rFonts w:asciiTheme="majorBidi" w:hAnsiTheme="majorBidi" w:cstheme="majorBidi"/>
          <w:sz w:val="24"/>
          <w:szCs w:val="24"/>
        </w:rPr>
        <w:t xml:space="preserve">Lake Powell balancing releases </w:t>
      </w:r>
      <w:r w:rsidR="00D74C16">
        <w:rPr>
          <w:rFonts w:asciiTheme="majorBidi" w:hAnsiTheme="majorBidi" w:cstheme="majorBidi"/>
          <w:sz w:val="24"/>
          <w:szCs w:val="24"/>
        </w:rPr>
        <w:t>below 7.5</w:t>
      </w:r>
      <w:r w:rsidR="0098236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82364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997C18">
        <w:rPr>
          <w:rFonts w:asciiTheme="majorBidi" w:hAnsiTheme="majorBidi" w:cstheme="majorBidi"/>
          <w:sz w:val="24"/>
          <w:szCs w:val="24"/>
        </w:rPr>
        <w:t xml:space="preserve">. </w:t>
      </w:r>
    </w:p>
    <w:p w14:paraId="39B57A8D" w14:textId="191CFD9F" w:rsidR="00997C18" w:rsidRDefault="00243D25" w:rsidP="00997C18">
      <w:pPr>
        <w:spacing w:after="0"/>
        <w:rPr>
          <w:rFonts w:asciiTheme="majorBidi" w:hAnsiTheme="majorBidi" w:cstheme="majorBidi"/>
          <w:sz w:val="24"/>
          <w:szCs w:val="24"/>
        </w:rPr>
      </w:pPr>
      <w:r w:rsidRPr="00243D25">
        <w:rPr>
          <w:noProof/>
        </w:rPr>
        <w:drawing>
          <wp:inline distT="0" distB="0" distL="0" distR="0" wp14:anchorId="083A89B8" wp14:editId="6D906C86">
            <wp:extent cx="5220019" cy="344599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7886" cy="34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4CC4" w14:textId="6622B18B" w:rsidR="00997C18" w:rsidRDefault="00997C18" w:rsidP="00997C1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92AFA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392AFA">
        <w:rPr>
          <w:rFonts w:asciiTheme="majorBidi" w:hAnsiTheme="majorBidi" w:cstheme="majorBidi"/>
          <w:b/>
          <w:bCs/>
          <w:sz w:val="24"/>
          <w:szCs w:val="24"/>
        </w:rPr>
        <w:t xml:space="preserve">. Lake Mead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draw down </w:t>
      </w:r>
      <w:r w:rsidRPr="00392AFA">
        <w:rPr>
          <w:rFonts w:asciiTheme="majorBidi" w:hAnsiTheme="majorBidi" w:cstheme="majorBidi"/>
          <w:b/>
          <w:bCs/>
          <w:sz w:val="24"/>
          <w:szCs w:val="24"/>
        </w:rPr>
        <w:t xml:space="preserve">over time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with </w:t>
      </w:r>
      <w:del w:id="93" w:author="david" w:date="2022-04-04T16:57:00Z">
        <w:r w:rsidDel="00CF7AC0">
          <w:rPr>
            <w:rFonts w:asciiTheme="majorBidi" w:hAnsiTheme="majorBidi" w:cstheme="majorBidi"/>
            <w:b/>
            <w:bCs/>
            <w:sz w:val="24"/>
            <w:szCs w:val="24"/>
          </w:rPr>
          <w:delText>mandatory conservation</w:delText>
        </w:r>
      </w:del>
      <w:ins w:id="94" w:author="david" w:date="2022-04-04T16:57:00Z">
        <w:r w:rsidR="00CF7AC0">
          <w:rPr>
            <w:rFonts w:asciiTheme="majorBidi" w:hAnsiTheme="majorBidi" w:cstheme="majorBidi"/>
            <w:b/>
            <w:bCs/>
            <w:sz w:val="24"/>
            <w:szCs w:val="24"/>
          </w:rPr>
          <w:t>existing operations</w:t>
        </w:r>
      </w:ins>
      <w:r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r w:rsidRPr="00392AFA">
        <w:rPr>
          <w:rFonts w:asciiTheme="majorBidi" w:hAnsiTheme="majorBidi" w:cstheme="majorBidi"/>
          <w:b/>
          <w:bCs/>
          <w:sz w:val="24"/>
          <w:szCs w:val="24"/>
        </w:rPr>
        <w:t>different scenarios of steady reservoir inflow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92AFA">
        <w:rPr>
          <w:rFonts w:asciiTheme="majorBidi" w:hAnsiTheme="majorBidi" w:cstheme="majorBidi"/>
          <w:b/>
          <w:bCs/>
          <w:sz w:val="24"/>
          <w:szCs w:val="24"/>
        </w:rPr>
        <w:t>(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contours and </w:t>
      </w:r>
      <w:r w:rsidRPr="00392AFA">
        <w:rPr>
          <w:rFonts w:asciiTheme="majorBidi" w:hAnsiTheme="majorBidi" w:cstheme="majorBidi"/>
          <w:b/>
          <w:bCs/>
          <w:sz w:val="24"/>
          <w:szCs w:val="24"/>
        </w:rPr>
        <w:t>boxes, million acre-feet per year).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51ECD43" w14:textId="159AED3F" w:rsidR="00997C18" w:rsidRDefault="003301A0" w:rsidP="006E4F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With Lake Mead inflows of </w:t>
      </w:r>
      <w:r w:rsidRPr="00347CC2">
        <w:rPr>
          <w:rFonts w:asciiTheme="majorBidi" w:hAnsiTheme="majorBidi" w:cstheme="majorBidi"/>
          <w:sz w:val="24"/>
          <w:szCs w:val="24"/>
        </w:rPr>
        <w:t>8.6</w:t>
      </w:r>
      <w:r w:rsidR="00ED565B">
        <w:rPr>
          <w:rFonts w:asciiTheme="majorBidi" w:hAnsiTheme="majorBidi" w:cstheme="majorBidi"/>
          <w:sz w:val="24"/>
          <w:szCs w:val="24"/>
        </w:rPr>
        <w:t xml:space="preserve"> to</w:t>
      </w:r>
      <w:r>
        <w:rPr>
          <w:rFonts w:asciiTheme="majorBidi" w:hAnsiTheme="majorBidi" w:cstheme="majorBidi"/>
          <w:sz w:val="24"/>
          <w:szCs w:val="24"/>
        </w:rPr>
        <w:t xml:space="preserve"> 10 </w:t>
      </w:r>
      <w:proofErr w:type="spellStart"/>
      <w:r>
        <w:rPr>
          <w:rFonts w:asciiTheme="majorBidi" w:hAnsiTheme="majorBidi" w:cstheme="majorBidi"/>
          <w:sz w:val="24"/>
          <w:szCs w:val="24"/>
        </w:rPr>
        <w:t>maf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each year</w:t>
      </w:r>
      <w:r w:rsidR="00ED565B">
        <w:rPr>
          <w:rFonts w:asciiTheme="majorBidi" w:hAnsiTheme="majorBidi" w:cstheme="majorBidi"/>
          <w:sz w:val="24"/>
          <w:szCs w:val="24"/>
        </w:rPr>
        <w:t xml:space="preserve"> and Lake Powell releases of 7.6 to 9 </w:t>
      </w:r>
      <w:proofErr w:type="spellStart"/>
      <w:r w:rsidR="00ED565B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ED565B">
        <w:rPr>
          <w:rFonts w:asciiTheme="majorBidi" w:hAnsiTheme="majorBidi" w:cstheme="majorBidi"/>
          <w:sz w:val="24"/>
          <w:szCs w:val="24"/>
        </w:rPr>
        <w:t xml:space="preserve"> each year</w:t>
      </w:r>
      <w:r>
        <w:rPr>
          <w:rFonts w:asciiTheme="majorBidi" w:hAnsiTheme="majorBidi" w:cstheme="majorBidi"/>
          <w:sz w:val="24"/>
          <w:szCs w:val="24"/>
        </w:rPr>
        <w:t xml:space="preserve">, the </w:t>
      </w:r>
      <w:r w:rsidR="00170FED">
        <w:rPr>
          <w:rFonts w:asciiTheme="majorBidi" w:hAnsiTheme="majorBidi" w:cstheme="majorBidi"/>
          <w:sz w:val="24"/>
          <w:szCs w:val="24"/>
        </w:rPr>
        <w:t>current mandatory conservation targets will d</w:t>
      </w:r>
      <w:r>
        <w:rPr>
          <w:rFonts w:asciiTheme="majorBidi" w:hAnsiTheme="majorBidi" w:cstheme="majorBidi"/>
          <w:sz w:val="24"/>
          <w:szCs w:val="24"/>
        </w:rPr>
        <w:t>raw down and stabilize</w:t>
      </w:r>
      <w:r w:rsidR="00170FED">
        <w:rPr>
          <w:rFonts w:asciiTheme="majorBidi" w:hAnsiTheme="majorBidi" w:cstheme="majorBidi"/>
          <w:sz w:val="24"/>
          <w:szCs w:val="24"/>
        </w:rPr>
        <w:t xml:space="preserve"> Lake Mead</w:t>
      </w:r>
      <w:r>
        <w:rPr>
          <w:rFonts w:asciiTheme="majorBidi" w:hAnsiTheme="majorBidi" w:cstheme="majorBidi"/>
          <w:sz w:val="24"/>
          <w:szCs w:val="24"/>
        </w:rPr>
        <w:t xml:space="preserve"> between 1,025 and 1,090 feet in 4 to 7 years (Figure 1). Lake Mead evaporation rates of 5.7 to 6.8 feet per year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&lt;EndNote&gt;&lt;Cite&gt;&lt;Author&gt;Moreo&lt;/Author&gt;&lt;Year&gt;2015&lt;/Year&gt;&lt;RecNum&gt;2522&lt;/RecNum&gt;&lt;DisplayText&gt;(Moreo, 2015)&lt;/DisplayText&gt;&lt;record&gt;&lt;rec-number&gt;2522&lt;/rec-number&gt;&lt;foreign-keys&gt;&lt;key app="EN" db-id="xxt5ta9pd995dwesap0pdzzp2weaz0w9werf" timestamp="1554142106"&gt;2522&lt;/key&gt;&lt;/foreign-keys&gt;&lt;ref-type name="Report"&gt;27&lt;/ref-type&gt;&lt;contributors&gt;&lt;authors&gt;&lt;author&gt;Moreo, M.T.&lt;/author&gt;&lt;/authors&gt;&lt;/contributors&gt;&lt;titles&gt;&lt;title&gt;Evaporation data from Lake Mead and Lake Mohave, Nevada and Arizona, March 2010 through April 2015&lt;/title&gt;&lt;/titles&gt;&lt;keywords&gt;&lt;keyword&gt;Lake Mead&lt;/keyword&gt;&lt;/keywords&gt;&lt;dates&gt;&lt;year&gt;2015&lt;/year&gt;&lt;/dates&gt;&lt;publisher&gt;U.S. Geological Survey Data Release&lt;/publisher&gt;&lt;urls&gt;&lt;related-urls&gt;&lt;url&gt;http://dx.doi.org/10.5066/F79C6VG3&lt;/url&gt;&lt;/related-urls&gt;&lt;/urls&gt;&lt;/record&gt;&lt;/Cite&gt;&lt;/EndNote&gt;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noProof/>
          <w:sz w:val="24"/>
          <w:szCs w:val="24"/>
        </w:rPr>
        <w:t>(Moreo, 2015)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 xml:space="preserve"> change storage volumes by at most 0.25 </w:t>
      </w:r>
      <w:proofErr w:type="spellStart"/>
      <w:r>
        <w:rPr>
          <w:rFonts w:asciiTheme="majorBidi" w:hAnsiTheme="majorBidi" w:cstheme="majorBidi"/>
          <w:sz w:val="24"/>
          <w:szCs w:val="24"/>
        </w:rPr>
        <w:t>maf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(results not shown).</w:t>
      </w:r>
    </w:p>
    <w:p w14:paraId="730BAF79" w14:textId="6DE02314" w:rsidR="008013F6" w:rsidRDefault="008013F6" w:rsidP="008013F6">
      <w:pPr>
        <w:pStyle w:val="Heading1"/>
      </w:pPr>
      <w:r>
        <w:lastRenderedPageBreak/>
        <w:t>Stabilize Lake Mead</w:t>
      </w:r>
    </w:p>
    <w:p w14:paraId="06B888C0" w14:textId="60319EA8" w:rsidR="00997C18" w:rsidRDefault="00CF7AC0" w:rsidP="00D403E2">
      <w:pPr>
        <w:rPr>
          <w:rFonts w:asciiTheme="majorBidi" w:hAnsiTheme="majorBidi" w:cstheme="majorBidi"/>
          <w:sz w:val="24"/>
          <w:szCs w:val="24"/>
        </w:rPr>
      </w:pPr>
      <w:bookmarkStart w:id="95" w:name="_Hlk99984087"/>
      <w:ins w:id="96" w:author="david" w:date="2022-04-04T16:59:00Z">
        <w:r>
          <w:rPr>
            <w:rFonts w:asciiTheme="majorBidi" w:hAnsiTheme="majorBidi" w:cstheme="majorBidi"/>
            <w:sz w:val="24"/>
            <w:szCs w:val="24"/>
          </w:rPr>
          <w:t>To stabilize Lake Mead</w:t>
        </w:r>
      </w:ins>
      <w:ins w:id="97" w:author="david" w:date="2022-04-04T17:00:00Z">
        <w:r>
          <w:rPr>
            <w:rFonts w:asciiTheme="majorBidi" w:hAnsiTheme="majorBidi" w:cstheme="majorBidi"/>
            <w:sz w:val="24"/>
            <w:szCs w:val="24"/>
          </w:rPr>
          <w:t>’s</w:t>
        </w:r>
      </w:ins>
      <w:ins w:id="98" w:author="david" w:date="2022-04-04T16:59:00Z">
        <w:r>
          <w:rPr>
            <w:rFonts w:asciiTheme="majorBidi" w:hAnsiTheme="majorBidi" w:cstheme="majorBidi"/>
            <w:sz w:val="24"/>
            <w:szCs w:val="24"/>
          </w:rPr>
          <w:t xml:space="preserve"> level for different inflow values, </w:t>
        </w:r>
      </w:ins>
      <w:del w:id="99" w:author="david" w:date="2022-04-04T16:59:00Z">
        <w:r w:rsidR="00025173" w:rsidDel="00CF7AC0">
          <w:rPr>
            <w:rFonts w:asciiTheme="majorBidi" w:hAnsiTheme="majorBidi" w:cstheme="majorBidi"/>
            <w:sz w:val="24"/>
            <w:szCs w:val="24"/>
          </w:rPr>
          <w:delText xml:space="preserve">In Eq. 1, </w:delText>
        </w:r>
      </w:del>
      <w:ins w:id="100" w:author="david" w:date="2022-04-04T17:00:00Z">
        <w:r>
          <w:rPr>
            <w:rFonts w:asciiTheme="majorBidi" w:hAnsiTheme="majorBidi" w:cstheme="majorBidi"/>
            <w:sz w:val="24"/>
            <w:szCs w:val="24"/>
          </w:rPr>
          <w:t>find the annual release</w:t>
        </w:r>
      </w:ins>
      <w:ins w:id="101" w:author="david" w:date="2022-04-04T19:07:00Z">
        <w:r w:rsidR="004B67A5">
          <w:rPr>
            <w:rFonts w:asciiTheme="majorBidi" w:hAnsiTheme="majorBidi" w:cstheme="majorBidi"/>
            <w:sz w:val="24"/>
            <w:szCs w:val="24"/>
          </w:rPr>
          <w:t xml:space="preserve"> in Eq. 1</w:t>
        </w:r>
      </w:ins>
      <w:ins w:id="102" w:author="david" w:date="2022-04-04T17:00:00Z">
        <w:r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ins w:id="103" w:author="david" w:date="2022-04-06T10:30:00Z">
        <w:r w:rsidR="00686A0E">
          <w:rPr>
            <w:rFonts w:asciiTheme="majorBidi" w:hAnsiTheme="majorBidi" w:cstheme="majorBidi"/>
            <w:sz w:val="24"/>
            <w:szCs w:val="24"/>
          </w:rPr>
          <w:t>so that</w:t>
        </w:r>
      </w:ins>
      <w:del w:id="104" w:author="david" w:date="2022-04-06T10:30:00Z">
        <w:r w:rsidR="00025173" w:rsidDel="00686A0E">
          <w:rPr>
            <w:rFonts w:asciiTheme="majorBidi" w:hAnsiTheme="majorBidi" w:cstheme="majorBidi"/>
            <w:sz w:val="24"/>
            <w:szCs w:val="24"/>
          </w:rPr>
          <w:delText>s</w:delText>
        </w:r>
        <w:r w:rsidR="00997C18" w:rsidDel="00686A0E">
          <w:rPr>
            <w:rFonts w:asciiTheme="majorBidi" w:hAnsiTheme="majorBidi" w:cstheme="majorBidi"/>
            <w:sz w:val="24"/>
            <w:szCs w:val="24"/>
          </w:rPr>
          <w:delText>et</w:delText>
        </w:r>
      </w:del>
      <w:r w:rsidR="00997C18">
        <w:rPr>
          <w:rFonts w:asciiTheme="majorBidi" w:hAnsiTheme="majorBidi" w:cstheme="majorBidi"/>
          <w:sz w:val="24"/>
          <w:szCs w:val="24"/>
        </w:rPr>
        <w:t xml:space="preserve"> current year storage equal</w:t>
      </w:r>
      <w:ins w:id="105" w:author="david" w:date="2022-04-06T10:30:00Z">
        <w:r w:rsidR="00686A0E">
          <w:rPr>
            <w:rFonts w:asciiTheme="majorBidi" w:hAnsiTheme="majorBidi" w:cstheme="majorBidi"/>
            <w:sz w:val="24"/>
            <w:szCs w:val="24"/>
          </w:rPr>
          <w:t>s</w:t>
        </w:r>
      </w:ins>
      <w:r w:rsidR="00997C18">
        <w:rPr>
          <w:rFonts w:asciiTheme="majorBidi" w:hAnsiTheme="majorBidi" w:cstheme="majorBidi"/>
          <w:sz w:val="24"/>
          <w:szCs w:val="24"/>
        </w:rPr>
        <w:t xml:space="preserve"> </w:t>
      </w:r>
      <w:del w:id="106" w:author="david" w:date="2022-04-06T10:30:00Z">
        <w:r w:rsidR="00997C18" w:rsidDel="00686A0E">
          <w:rPr>
            <w:rFonts w:asciiTheme="majorBidi" w:hAnsiTheme="majorBidi" w:cstheme="majorBidi"/>
            <w:sz w:val="24"/>
            <w:szCs w:val="24"/>
          </w:rPr>
          <w:delText xml:space="preserve">to </w:delText>
        </w:r>
      </w:del>
      <w:r w:rsidR="00997C18">
        <w:rPr>
          <w:rFonts w:asciiTheme="majorBidi" w:hAnsiTheme="majorBidi" w:cstheme="majorBidi"/>
          <w:sz w:val="24"/>
          <w:szCs w:val="24"/>
        </w:rPr>
        <w:t>prior year storage</w:t>
      </w:r>
      <w:del w:id="107" w:author="david" w:date="2022-04-04T19:08:00Z">
        <w:r w:rsidR="00025173" w:rsidDel="004B67A5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bookmarkEnd w:id="95"/>
      <w:del w:id="108" w:author="david" w:date="2022-04-04T16:59:00Z">
        <w:r w:rsidR="00025173" w:rsidDel="00CF7AC0">
          <w:rPr>
            <w:rFonts w:asciiTheme="majorBidi" w:hAnsiTheme="majorBidi" w:cstheme="majorBidi"/>
            <w:sz w:val="24"/>
            <w:szCs w:val="24"/>
          </w:rPr>
          <w:delText>to</w:delText>
        </w:r>
        <w:r w:rsidR="00997C18" w:rsidDel="00CF7AC0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del w:id="109" w:author="david" w:date="2022-04-04T17:00:00Z">
        <w:r w:rsidR="00997C18" w:rsidDel="00CF7AC0">
          <w:rPr>
            <w:rFonts w:asciiTheme="majorBidi" w:hAnsiTheme="majorBidi" w:cstheme="majorBidi"/>
            <w:sz w:val="24"/>
            <w:szCs w:val="24"/>
          </w:rPr>
          <w:delText xml:space="preserve">find the </w:delText>
        </w:r>
        <w:r w:rsidR="00C31666" w:rsidDel="00CF7AC0">
          <w:rPr>
            <w:rFonts w:asciiTheme="majorBidi" w:hAnsiTheme="majorBidi" w:cstheme="majorBidi"/>
            <w:sz w:val="24"/>
            <w:szCs w:val="24"/>
          </w:rPr>
          <w:delText xml:space="preserve">annual </w:delText>
        </w:r>
        <w:r w:rsidR="00997C18" w:rsidDel="00CF7AC0">
          <w:rPr>
            <w:rFonts w:asciiTheme="majorBidi" w:hAnsiTheme="majorBidi" w:cstheme="majorBidi"/>
            <w:sz w:val="24"/>
            <w:szCs w:val="24"/>
          </w:rPr>
          <w:delText xml:space="preserve">release </w:delText>
        </w:r>
        <w:r w:rsidR="00ED565B" w:rsidDel="00CF7AC0">
          <w:rPr>
            <w:rFonts w:asciiTheme="majorBidi" w:hAnsiTheme="majorBidi" w:cstheme="majorBidi"/>
            <w:sz w:val="24"/>
            <w:szCs w:val="24"/>
          </w:rPr>
          <w:delText>to</w:delText>
        </w:r>
        <w:r w:rsidR="00326C9B" w:rsidDel="00CF7AC0">
          <w:rPr>
            <w:rFonts w:asciiTheme="majorBidi" w:hAnsiTheme="majorBidi" w:cstheme="majorBidi"/>
            <w:sz w:val="24"/>
            <w:szCs w:val="24"/>
          </w:rPr>
          <w:delText xml:space="preserve"> adapt and</w:delText>
        </w:r>
        <w:r w:rsidR="00997C18" w:rsidDel="00CF7AC0">
          <w:rPr>
            <w:rFonts w:asciiTheme="majorBidi" w:hAnsiTheme="majorBidi" w:cstheme="majorBidi"/>
            <w:sz w:val="24"/>
            <w:szCs w:val="24"/>
          </w:rPr>
          <w:delText xml:space="preserve"> stabilize reservoir level for </w:delText>
        </w:r>
        <w:r w:rsidR="00C31666" w:rsidDel="00CF7AC0">
          <w:rPr>
            <w:rFonts w:asciiTheme="majorBidi" w:hAnsiTheme="majorBidi" w:cstheme="majorBidi"/>
            <w:sz w:val="24"/>
            <w:szCs w:val="24"/>
          </w:rPr>
          <w:delText>specific inflow value</w:delText>
        </w:r>
        <w:r w:rsidR="00D403E2" w:rsidDel="00CF7AC0">
          <w:rPr>
            <w:rFonts w:asciiTheme="majorBidi" w:hAnsiTheme="majorBidi" w:cstheme="majorBidi"/>
            <w:sz w:val="24"/>
            <w:szCs w:val="24"/>
          </w:rPr>
          <w:delText>s</w:delText>
        </w:r>
      </w:del>
      <w:r w:rsidR="00D403E2">
        <w:rPr>
          <w:rFonts w:asciiTheme="majorBidi" w:hAnsiTheme="majorBidi" w:cstheme="majorBidi"/>
          <w:sz w:val="24"/>
          <w:szCs w:val="24"/>
        </w:rPr>
        <w:t xml:space="preserve"> (Figure 2, long-dashed </w:t>
      </w:r>
      <w:ins w:id="110" w:author="david" w:date="2022-04-06T12:37:00Z">
        <w:r w:rsidR="008D7808">
          <w:rPr>
            <w:rFonts w:asciiTheme="majorBidi" w:hAnsiTheme="majorBidi" w:cstheme="majorBidi"/>
            <w:sz w:val="24"/>
            <w:szCs w:val="24"/>
          </w:rPr>
          <w:t xml:space="preserve">blue </w:t>
        </w:r>
      </w:ins>
      <w:r w:rsidR="00D403E2">
        <w:rPr>
          <w:rFonts w:asciiTheme="majorBidi" w:hAnsiTheme="majorBidi" w:cstheme="majorBidi"/>
          <w:sz w:val="24"/>
          <w:szCs w:val="24"/>
        </w:rPr>
        <w:t>line labeled “Release to stabilize reservoir level”)</w:t>
      </w:r>
      <w:r w:rsidR="00997C18">
        <w:rPr>
          <w:rFonts w:asciiTheme="majorBidi" w:hAnsiTheme="majorBidi" w:cstheme="majorBidi"/>
          <w:sz w:val="24"/>
          <w:szCs w:val="24"/>
        </w:rPr>
        <w:t xml:space="preserve">. </w:t>
      </w:r>
      <w:r w:rsidR="00D403E2">
        <w:rPr>
          <w:rFonts w:asciiTheme="majorBidi" w:hAnsiTheme="majorBidi" w:cstheme="majorBidi"/>
          <w:sz w:val="24"/>
          <w:szCs w:val="24"/>
        </w:rPr>
        <w:t xml:space="preserve">Releases above the </w:t>
      </w:r>
      <w:r w:rsidR="00F82A56">
        <w:rPr>
          <w:rFonts w:asciiTheme="majorBidi" w:hAnsiTheme="majorBidi" w:cstheme="majorBidi"/>
          <w:sz w:val="24"/>
          <w:szCs w:val="24"/>
        </w:rPr>
        <w:t>long-dashed</w:t>
      </w:r>
      <w:r w:rsidR="000677B1">
        <w:rPr>
          <w:rFonts w:asciiTheme="majorBidi" w:hAnsiTheme="majorBidi" w:cstheme="majorBidi"/>
          <w:sz w:val="24"/>
          <w:szCs w:val="24"/>
        </w:rPr>
        <w:t xml:space="preserve"> </w:t>
      </w:r>
      <w:ins w:id="111" w:author="david" w:date="2022-04-06T12:00:00Z">
        <w:r w:rsidR="000677B1">
          <w:rPr>
            <w:rFonts w:asciiTheme="majorBidi" w:hAnsiTheme="majorBidi" w:cstheme="majorBidi"/>
            <w:sz w:val="24"/>
            <w:szCs w:val="24"/>
          </w:rPr>
          <w:t>blue</w:t>
        </w:r>
      </w:ins>
      <w:r w:rsidR="00F82A56">
        <w:rPr>
          <w:rFonts w:asciiTheme="majorBidi" w:hAnsiTheme="majorBidi" w:cstheme="majorBidi"/>
          <w:sz w:val="24"/>
          <w:szCs w:val="24"/>
        </w:rPr>
        <w:t xml:space="preserve"> </w:t>
      </w:r>
      <w:r w:rsidR="00D403E2">
        <w:rPr>
          <w:rFonts w:asciiTheme="majorBidi" w:hAnsiTheme="majorBidi" w:cstheme="majorBidi"/>
          <w:sz w:val="24"/>
          <w:szCs w:val="24"/>
        </w:rPr>
        <w:t xml:space="preserve">line draw down Lake Mead whereas releases below the line raise lake level. </w:t>
      </w:r>
      <w:r w:rsidR="00E52AB4">
        <w:rPr>
          <w:rFonts w:asciiTheme="majorBidi" w:hAnsiTheme="majorBidi" w:cstheme="majorBidi"/>
          <w:sz w:val="24"/>
          <w:szCs w:val="24"/>
        </w:rPr>
        <w:t xml:space="preserve">For inflows above 8.6 </w:t>
      </w:r>
      <w:proofErr w:type="spellStart"/>
      <w:r w:rsidR="00E52AB4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E52AB4">
        <w:rPr>
          <w:rFonts w:asciiTheme="majorBidi" w:hAnsiTheme="majorBidi" w:cstheme="majorBidi"/>
          <w:sz w:val="24"/>
          <w:szCs w:val="24"/>
        </w:rPr>
        <w:t xml:space="preserve"> a year, t</w:t>
      </w:r>
      <w:r w:rsidR="00170FED">
        <w:rPr>
          <w:rFonts w:asciiTheme="majorBidi" w:hAnsiTheme="majorBidi" w:cstheme="majorBidi"/>
          <w:sz w:val="24"/>
          <w:szCs w:val="24"/>
        </w:rPr>
        <w:t xml:space="preserve">he current mandatory conservation targets will stabilize Lake Mead at elevation 1,025 feet (Figure 2, dashed line intersects red area). </w:t>
      </w:r>
      <w:r w:rsidR="00E52AB4">
        <w:rPr>
          <w:rFonts w:asciiTheme="majorBidi" w:hAnsiTheme="majorBidi" w:cstheme="majorBidi"/>
          <w:sz w:val="24"/>
          <w:szCs w:val="24"/>
        </w:rPr>
        <w:t xml:space="preserve">The pink area shows the additional conservation above current mandatory targets to stabilize Lake Mead at each inflow value. </w:t>
      </w:r>
      <w:ins w:id="112" w:author="david" w:date="2022-04-06T12:06:00Z">
        <w:r w:rsidR="000677B1">
          <w:rPr>
            <w:rFonts w:asciiTheme="majorBidi" w:hAnsiTheme="majorBidi" w:cstheme="majorBidi"/>
            <w:sz w:val="24"/>
            <w:szCs w:val="24"/>
          </w:rPr>
          <w:t>To stabilize Lake Mead at 1</w:t>
        </w:r>
      </w:ins>
      <w:ins w:id="113" w:author="david" w:date="2022-04-06T12:07:00Z">
        <w:r w:rsidR="000677B1">
          <w:rPr>
            <w:rFonts w:asciiTheme="majorBidi" w:hAnsiTheme="majorBidi" w:cstheme="majorBidi"/>
            <w:sz w:val="24"/>
            <w:szCs w:val="24"/>
          </w:rPr>
          <w:t xml:space="preserve">,025 feet </w:t>
        </w:r>
      </w:ins>
      <w:del w:id="114" w:author="david" w:date="2022-04-06T12:07:00Z">
        <w:r w:rsidR="00E52AB4" w:rsidDel="000677B1">
          <w:rPr>
            <w:rFonts w:asciiTheme="majorBidi" w:hAnsiTheme="majorBidi" w:cstheme="majorBidi"/>
            <w:sz w:val="24"/>
            <w:szCs w:val="24"/>
          </w:rPr>
          <w:delText>W</w:delText>
        </w:r>
      </w:del>
      <w:ins w:id="115" w:author="david" w:date="2022-04-06T12:07:00Z">
        <w:r w:rsidR="000677B1">
          <w:rPr>
            <w:rFonts w:asciiTheme="majorBidi" w:hAnsiTheme="majorBidi" w:cstheme="majorBidi"/>
            <w:sz w:val="24"/>
            <w:szCs w:val="24"/>
          </w:rPr>
          <w:t>w</w:t>
        </w:r>
      </w:ins>
      <w:r w:rsidR="00952FCB">
        <w:rPr>
          <w:rFonts w:asciiTheme="majorBidi" w:hAnsiTheme="majorBidi" w:cstheme="majorBidi"/>
          <w:sz w:val="24"/>
          <w:szCs w:val="24"/>
        </w:rPr>
        <w:t xml:space="preserve">ith 8 </w:t>
      </w:r>
      <w:proofErr w:type="spellStart"/>
      <w:r w:rsidR="00952FCB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952FCB">
        <w:rPr>
          <w:rFonts w:asciiTheme="majorBidi" w:hAnsiTheme="majorBidi" w:cstheme="majorBidi"/>
          <w:sz w:val="24"/>
          <w:szCs w:val="24"/>
        </w:rPr>
        <w:t xml:space="preserve"> of annual inflow, </w:t>
      </w:r>
      <w:r w:rsidR="00E52AB4">
        <w:rPr>
          <w:rFonts w:asciiTheme="majorBidi" w:hAnsiTheme="majorBidi" w:cstheme="majorBidi"/>
          <w:sz w:val="24"/>
          <w:szCs w:val="24"/>
        </w:rPr>
        <w:t xml:space="preserve">parties </w:t>
      </w:r>
      <w:r w:rsidR="00952FCB">
        <w:rPr>
          <w:rFonts w:asciiTheme="majorBidi" w:hAnsiTheme="majorBidi" w:cstheme="majorBidi"/>
          <w:sz w:val="24"/>
          <w:szCs w:val="24"/>
        </w:rPr>
        <w:t>conserve the mandatory target of 1.3</w:t>
      </w:r>
      <w:ins w:id="116" w:author="david" w:date="2022-04-04T17:01:00Z">
        <w:r>
          <w:rPr>
            <w:rFonts w:asciiTheme="majorBidi" w:hAnsiTheme="majorBidi" w:cstheme="majorBidi"/>
            <w:sz w:val="24"/>
            <w:szCs w:val="24"/>
          </w:rPr>
          <w:t>7</w:t>
        </w:r>
      </w:ins>
      <w:r w:rsidR="00952FCB">
        <w:rPr>
          <w:rFonts w:asciiTheme="majorBidi" w:hAnsiTheme="majorBidi" w:cstheme="majorBidi"/>
          <w:sz w:val="24"/>
          <w:szCs w:val="24"/>
        </w:rPr>
        <w:t xml:space="preserve">5 </w:t>
      </w:r>
      <w:proofErr w:type="spellStart"/>
      <w:r w:rsidR="00952FCB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952FCB">
        <w:rPr>
          <w:rFonts w:asciiTheme="majorBidi" w:hAnsiTheme="majorBidi" w:cstheme="majorBidi"/>
          <w:sz w:val="24"/>
          <w:szCs w:val="24"/>
        </w:rPr>
        <w:t xml:space="preserve"> </w:t>
      </w:r>
      <w:r w:rsidR="003D6EA1">
        <w:rPr>
          <w:rFonts w:asciiTheme="majorBidi" w:hAnsiTheme="majorBidi" w:cstheme="majorBidi"/>
          <w:sz w:val="24"/>
          <w:szCs w:val="24"/>
        </w:rPr>
        <w:t xml:space="preserve">per year </w:t>
      </w:r>
      <w:r w:rsidR="00D403E2">
        <w:rPr>
          <w:rFonts w:asciiTheme="majorBidi" w:hAnsiTheme="majorBidi" w:cstheme="majorBidi"/>
          <w:sz w:val="24"/>
          <w:szCs w:val="24"/>
        </w:rPr>
        <w:t xml:space="preserve">(Figure 2, red area) </w:t>
      </w:r>
      <w:r w:rsidR="00F82A56">
        <w:rPr>
          <w:rFonts w:asciiTheme="majorBidi" w:hAnsiTheme="majorBidi" w:cstheme="majorBidi"/>
          <w:i/>
          <w:iCs/>
          <w:sz w:val="24"/>
          <w:szCs w:val="24"/>
        </w:rPr>
        <w:t>plus</w:t>
      </w:r>
      <w:r w:rsidR="00952FCB">
        <w:rPr>
          <w:rFonts w:asciiTheme="majorBidi" w:hAnsiTheme="majorBidi" w:cstheme="majorBidi"/>
          <w:sz w:val="24"/>
          <w:szCs w:val="24"/>
        </w:rPr>
        <w:t xml:space="preserve"> 0.7 </w:t>
      </w:r>
      <w:proofErr w:type="spellStart"/>
      <w:r w:rsidR="00952FCB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952FCB">
        <w:rPr>
          <w:rFonts w:asciiTheme="majorBidi" w:hAnsiTheme="majorBidi" w:cstheme="majorBidi"/>
          <w:sz w:val="24"/>
          <w:szCs w:val="24"/>
        </w:rPr>
        <w:t xml:space="preserve"> </w:t>
      </w:r>
      <w:r w:rsidR="00E52AB4">
        <w:rPr>
          <w:rFonts w:asciiTheme="majorBidi" w:hAnsiTheme="majorBidi" w:cstheme="majorBidi"/>
          <w:sz w:val="24"/>
          <w:szCs w:val="24"/>
        </w:rPr>
        <w:t xml:space="preserve"> per year </w:t>
      </w:r>
      <w:r w:rsidR="00952FCB">
        <w:rPr>
          <w:rFonts w:asciiTheme="majorBidi" w:hAnsiTheme="majorBidi" w:cstheme="majorBidi"/>
          <w:sz w:val="24"/>
          <w:szCs w:val="24"/>
        </w:rPr>
        <w:t xml:space="preserve">or 2.0 </w:t>
      </w:r>
      <w:proofErr w:type="spellStart"/>
      <w:r w:rsidR="00952FCB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952FCB">
        <w:rPr>
          <w:rFonts w:asciiTheme="majorBidi" w:hAnsiTheme="majorBidi" w:cstheme="majorBidi"/>
          <w:sz w:val="24"/>
          <w:szCs w:val="24"/>
        </w:rPr>
        <w:t xml:space="preserve"> </w:t>
      </w:r>
      <w:r w:rsidR="00E52AB4">
        <w:rPr>
          <w:rFonts w:asciiTheme="majorBidi" w:hAnsiTheme="majorBidi" w:cstheme="majorBidi"/>
          <w:sz w:val="24"/>
          <w:szCs w:val="24"/>
        </w:rPr>
        <w:t>total</w:t>
      </w:r>
      <w:del w:id="117" w:author="david" w:date="2022-04-06T12:07:00Z">
        <w:r w:rsidR="00E52AB4" w:rsidDel="000677B1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3D6EA1" w:rsidDel="000677B1">
          <w:rPr>
            <w:rFonts w:asciiTheme="majorBidi" w:hAnsiTheme="majorBidi" w:cstheme="majorBidi"/>
            <w:sz w:val="24"/>
            <w:szCs w:val="24"/>
          </w:rPr>
          <w:delText xml:space="preserve">per year </w:delText>
        </w:r>
        <w:r w:rsidR="00E52AB4" w:rsidDel="000677B1">
          <w:rPr>
            <w:rFonts w:asciiTheme="majorBidi" w:hAnsiTheme="majorBidi" w:cstheme="majorBidi"/>
            <w:sz w:val="24"/>
            <w:szCs w:val="24"/>
          </w:rPr>
          <w:delText>to stabilize Lake Mead at 1,025 feet</w:delText>
        </w:r>
      </w:del>
      <w:r w:rsidR="00952FCB">
        <w:rPr>
          <w:rFonts w:asciiTheme="majorBidi" w:hAnsiTheme="majorBidi" w:cstheme="majorBidi"/>
          <w:sz w:val="24"/>
          <w:szCs w:val="24"/>
        </w:rPr>
        <w:t xml:space="preserve">. </w:t>
      </w:r>
      <w:ins w:id="118" w:author="david" w:date="2022-04-06T12:07:00Z">
        <w:r w:rsidR="000677B1">
          <w:rPr>
            <w:rFonts w:asciiTheme="majorBidi" w:hAnsiTheme="majorBidi" w:cstheme="majorBidi"/>
            <w:sz w:val="24"/>
            <w:szCs w:val="24"/>
          </w:rPr>
          <w:t xml:space="preserve"> Similarly, </w:t>
        </w:r>
      </w:ins>
      <w:ins w:id="119" w:author="david" w:date="2022-04-06T12:38:00Z">
        <w:r w:rsidR="008D7808">
          <w:rPr>
            <w:rFonts w:asciiTheme="majorBidi" w:hAnsiTheme="majorBidi" w:cstheme="majorBidi"/>
            <w:sz w:val="24"/>
            <w:szCs w:val="24"/>
          </w:rPr>
          <w:t>parties can</w:t>
        </w:r>
      </w:ins>
      <w:ins w:id="120" w:author="david" w:date="2022-04-06T12:11:00Z">
        <w:r w:rsidR="00726866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ins w:id="121" w:author="david" w:date="2022-04-06T12:07:00Z">
        <w:r w:rsidR="000677B1">
          <w:rPr>
            <w:rFonts w:asciiTheme="majorBidi" w:hAnsiTheme="majorBidi" w:cstheme="majorBidi"/>
            <w:sz w:val="24"/>
            <w:szCs w:val="24"/>
          </w:rPr>
          <w:t>stabiliz</w:t>
        </w:r>
      </w:ins>
      <w:ins w:id="122" w:author="david" w:date="2022-04-06T12:11:00Z">
        <w:r w:rsidR="00726866">
          <w:rPr>
            <w:rFonts w:asciiTheme="majorBidi" w:hAnsiTheme="majorBidi" w:cstheme="majorBidi"/>
            <w:sz w:val="24"/>
            <w:szCs w:val="24"/>
          </w:rPr>
          <w:t>e</w:t>
        </w:r>
      </w:ins>
      <w:ins w:id="123" w:author="david" w:date="2022-04-06T12:07:00Z">
        <w:r w:rsidR="000677B1">
          <w:rPr>
            <w:rFonts w:asciiTheme="majorBidi" w:hAnsiTheme="majorBidi" w:cstheme="majorBidi"/>
            <w:sz w:val="24"/>
            <w:szCs w:val="24"/>
          </w:rPr>
          <w:t xml:space="preserve"> Lake Mead at 1,060 feet</w:t>
        </w:r>
      </w:ins>
      <w:ins w:id="124" w:author="david" w:date="2022-04-06T12:08:00Z">
        <w:r w:rsidR="000677B1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ins w:id="125" w:author="david" w:date="2022-04-06T12:13:00Z">
        <w:r w:rsidR="00726866">
          <w:rPr>
            <w:rFonts w:asciiTheme="majorBidi" w:hAnsiTheme="majorBidi" w:cstheme="majorBidi"/>
            <w:sz w:val="24"/>
            <w:szCs w:val="24"/>
          </w:rPr>
          <w:t xml:space="preserve">with 9.8 </w:t>
        </w:r>
        <w:proofErr w:type="spellStart"/>
        <w:r w:rsidR="00726866">
          <w:rPr>
            <w:rFonts w:asciiTheme="majorBidi" w:hAnsiTheme="majorBidi" w:cstheme="majorBidi"/>
            <w:sz w:val="24"/>
            <w:szCs w:val="24"/>
          </w:rPr>
          <w:t>maf</w:t>
        </w:r>
        <w:proofErr w:type="spellEnd"/>
        <w:r w:rsidR="00726866">
          <w:rPr>
            <w:rFonts w:asciiTheme="majorBidi" w:hAnsiTheme="majorBidi" w:cstheme="majorBidi"/>
            <w:sz w:val="24"/>
            <w:szCs w:val="24"/>
          </w:rPr>
          <w:t xml:space="preserve"> of annual inflow or less</w:t>
        </w:r>
      </w:ins>
      <w:ins w:id="126" w:author="david" w:date="2022-04-06T12:38:00Z">
        <w:r w:rsidR="008D7808">
          <w:rPr>
            <w:rFonts w:asciiTheme="majorBidi" w:hAnsiTheme="majorBidi" w:cstheme="majorBidi"/>
            <w:sz w:val="24"/>
            <w:szCs w:val="24"/>
          </w:rPr>
          <w:t xml:space="preserve"> by </w:t>
        </w:r>
      </w:ins>
      <w:ins w:id="127" w:author="david" w:date="2022-04-06T12:13:00Z">
        <w:r w:rsidR="00726866">
          <w:rPr>
            <w:rFonts w:asciiTheme="majorBidi" w:hAnsiTheme="majorBidi" w:cstheme="majorBidi"/>
            <w:sz w:val="24"/>
            <w:szCs w:val="24"/>
          </w:rPr>
          <w:t>conserv</w:t>
        </w:r>
      </w:ins>
      <w:ins w:id="128" w:author="david" w:date="2022-04-06T12:38:00Z">
        <w:r w:rsidR="008D7808">
          <w:rPr>
            <w:rFonts w:asciiTheme="majorBidi" w:hAnsiTheme="majorBidi" w:cstheme="majorBidi"/>
            <w:sz w:val="24"/>
            <w:szCs w:val="24"/>
          </w:rPr>
          <w:t>ing</w:t>
        </w:r>
      </w:ins>
      <w:ins w:id="129" w:author="david" w:date="2022-04-06T12:13:00Z">
        <w:r w:rsidR="00726866">
          <w:rPr>
            <w:rFonts w:asciiTheme="majorBidi" w:hAnsiTheme="majorBidi" w:cstheme="majorBidi"/>
            <w:sz w:val="24"/>
            <w:szCs w:val="24"/>
          </w:rPr>
          <w:t xml:space="preserve"> their </w:t>
        </w:r>
      </w:ins>
      <w:ins w:id="130" w:author="david" w:date="2022-04-06T12:09:00Z">
        <w:r w:rsidR="00726866">
          <w:rPr>
            <w:rFonts w:asciiTheme="majorBidi" w:hAnsiTheme="majorBidi" w:cstheme="majorBidi"/>
            <w:sz w:val="24"/>
            <w:szCs w:val="24"/>
          </w:rPr>
          <w:t>mandatory target</w:t>
        </w:r>
      </w:ins>
      <w:ins w:id="131" w:author="david" w:date="2022-04-06T12:13:00Z">
        <w:r w:rsidR="00726866">
          <w:rPr>
            <w:rFonts w:asciiTheme="majorBidi" w:hAnsiTheme="majorBidi" w:cstheme="majorBidi"/>
            <w:sz w:val="24"/>
            <w:szCs w:val="24"/>
          </w:rPr>
          <w:t xml:space="preserve">, </w:t>
        </w:r>
      </w:ins>
      <w:ins w:id="132" w:author="david" w:date="2022-04-06T12:14:00Z">
        <w:r w:rsidR="00726866">
          <w:rPr>
            <w:rFonts w:asciiTheme="majorBidi" w:hAnsiTheme="majorBidi" w:cstheme="majorBidi"/>
            <w:sz w:val="24"/>
            <w:szCs w:val="24"/>
          </w:rPr>
          <w:t>500,000 acre-foot plan promise, and more.</w:t>
        </w:r>
      </w:ins>
      <w:ins w:id="133" w:author="david" w:date="2022-04-06T12:11:00Z">
        <w:r w:rsidR="00726866">
          <w:rPr>
            <w:rFonts w:asciiTheme="majorBidi" w:hAnsiTheme="majorBidi" w:cstheme="majorBidi"/>
            <w:sz w:val="24"/>
            <w:szCs w:val="24"/>
          </w:rPr>
          <w:t xml:space="preserve"> </w:t>
        </w:r>
      </w:ins>
      <w:ins w:id="134" w:author="david" w:date="2022-04-06T12:07:00Z">
        <w:r w:rsidR="000677B1">
          <w:rPr>
            <w:rFonts w:asciiTheme="majorBidi" w:hAnsiTheme="majorBidi" w:cstheme="majorBidi"/>
            <w:sz w:val="24"/>
            <w:szCs w:val="24"/>
          </w:rPr>
          <w:t xml:space="preserve"> </w:t>
        </w:r>
      </w:ins>
    </w:p>
    <w:p w14:paraId="62DDFC6D" w14:textId="25CF0A68" w:rsidR="00997C18" w:rsidRDefault="000677B1" w:rsidP="006E4FBF">
      <w:pPr>
        <w:rPr>
          <w:rFonts w:asciiTheme="majorBidi" w:hAnsiTheme="majorBidi" w:cstheme="majorBidi"/>
          <w:sz w:val="24"/>
          <w:szCs w:val="24"/>
        </w:rPr>
      </w:pPr>
      <w:r w:rsidRPr="000677B1">
        <w:rPr>
          <w:noProof/>
        </w:rPr>
        <w:lastRenderedPageBreak/>
        <w:drawing>
          <wp:inline distT="0" distB="0" distL="0" distR="0" wp14:anchorId="12CEF527" wp14:editId="177027D9">
            <wp:extent cx="5114354" cy="36166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967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7CEF" w14:textId="5BF35671" w:rsidR="00997C18" w:rsidRPr="00404156" w:rsidRDefault="00997C18" w:rsidP="006E4FB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04156">
        <w:rPr>
          <w:rFonts w:asciiTheme="majorBidi" w:hAnsiTheme="majorBidi" w:cstheme="majorBidi"/>
          <w:b/>
          <w:bCs/>
          <w:sz w:val="24"/>
          <w:szCs w:val="24"/>
        </w:rPr>
        <w:t xml:space="preserve">Figure 2. Lake Mead releases </w:t>
      </w:r>
      <w:r w:rsidR="00F00D63">
        <w:rPr>
          <w:rFonts w:asciiTheme="majorBidi" w:hAnsiTheme="majorBidi" w:cstheme="majorBidi"/>
          <w:b/>
          <w:bCs/>
          <w:sz w:val="24"/>
          <w:szCs w:val="24"/>
        </w:rPr>
        <w:t>to</w:t>
      </w:r>
      <w:r w:rsidRPr="00404156">
        <w:rPr>
          <w:rFonts w:asciiTheme="majorBidi" w:hAnsiTheme="majorBidi" w:cstheme="majorBidi"/>
          <w:b/>
          <w:bCs/>
          <w:sz w:val="24"/>
          <w:szCs w:val="24"/>
        </w:rPr>
        <w:t xml:space="preserve"> stabilize </w:t>
      </w:r>
      <w:r w:rsidR="00404156" w:rsidRPr="00404156">
        <w:rPr>
          <w:rFonts w:asciiTheme="majorBidi" w:hAnsiTheme="majorBidi" w:cstheme="majorBidi"/>
          <w:b/>
          <w:bCs/>
          <w:sz w:val="24"/>
          <w:szCs w:val="24"/>
        </w:rPr>
        <w:t xml:space="preserve">reservoir </w:t>
      </w:r>
      <w:r w:rsidRPr="00404156">
        <w:rPr>
          <w:rFonts w:asciiTheme="majorBidi" w:hAnsiTheme="majorBidi" w:cstheme="majorBidi"/>
          <w:b/>
          <w:bCs/>
          <w:sz w:val="24"/>
          <w:szCs w:val="24"/>
        </w:rPr>
        <w:t>level for different inflows</w:t>
      </w:r>
      <w:r w:rsidR="00404156" w:rsidRPr="00404156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3273384A" w14:textId="1C24254C" w:rsidR="00506FF3" w:rsidRDefault="00A01514" w:rsidP="00841BD6">
      <w:pPr>
        <w:pStyle w:val="Heading1"/>
      </w:pPr>
      <w:r>
        <w:t xml:space="preserve">Recover </w:t>
      </w:r>
      <w:r w:rsidR="00506FF3">
        <w:t>Lake Mead</w:t>
      </w:r>
    </w:p>
    <w:p w14:paraId="55925B6C" w14:textId="3669F844" w:rsidR="0066617F" w:rsidRDefault="009D336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Lake Mead recovers when releases plus evaporation are less than inflows</w:t>
      </w:r>
      <w:r w:rsidR="008654B9">
        <w:rPr>
          <w:rFonts w:asciiTheme="majorBidi" w:hAnsiTheme="majorBidi" w:cstheme="majorBidi"/>
          <w:sz w:val="24"/>
          <w:szCs w:val="24"/>
        </w:rPr>
        <w:t xml:space="preserve"> (releases below the </w:t>
      </w:r>
      <w:r w:rsidR="00D403E2">
        <w:rPr>
          <w:rFonts w:asciiTheme="majorBidi" w:hAnsiTheme="majorBidi" w:cstheme="majorBidi"/>
          <w:sz w:val="24"/>
          <w:szCs w:val="24"/>
        </w:rPr>
        <w:t>long-</w:t>
      </w:r>
      <w:r w:rsidR="008654B9">
        <w:rPr>
          <w:rFonts w:asciiTheme="majorBidi" w:hAnsiTheme="majorBidi" w:cstheme="majorBidi"/>
          <w:sz w:val="24"/>
          <w:szCs w:val="24"/>
        </w:rPr>
        <w:t>dashed line in Figure 2)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E92CC2">
        <w:rPr>
          <w:rFonts w:asciiTheme="majorBidi" w:hAnsiTheme="majorBidi" w:cstheme="majorBidi"/>
          <w:sz w:val="24"/>
          <w:szCs w:val="24"/>
        </w:rPr>
        <w:t xml:space="preserve">From elevation 1,050 feet, 9 </w:t>
      </w:r>
      <w:proofErr w:type="spellStart"/>
      <w:r w:rsidR="00E92CC2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E92CC2">
        <w:rPr>
          <w:rFonts w:asciiTheme="majorBidi" w:hAnsiTheme="majorBidi" w:cstheme="majorBidi"/>
          <w:sz w:val="24"/>
          <w:szCs w:val="24"/>
        </w:rPr>
        <w:t xml:space="preserve"> each year of inflow and continuing mandatory conservation can stabilize Lake Mead at 1,050 feet while </w:t>
      </w:r>
      <w:r w:rsidR="00F82A56">
        <w:rPr>
          <w:rFonts w:asciiTheme="majorBidi" w:hAnsiTheme="majorBidi" w:cstheme="majorBidi"/>
          <w:sz w:val="24"/>
          <w:szCs w:val="24"/>
        </w:rPr>
        <w:t xml:space="preserve">10 </w:t>
      </w:r>
      <w:proofErr w:type="spellStart"/>
      <w:r w:rsidR="00F82A56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F82A56">
        <w:rPr>
          <w:rFonts w:asciiTheme="majorBidi" w:hAnsiTheme="majorBidi" w:cstheme="majorBidi"/>
          <w:sz w:val="24"/>
          <w:szCs w:val="24"/>
        </w:rPr>
        <w:t xml:space="preserve"> each year</w:t>
      </w:r>
      <w:r w:rsidR="00E92CC2">
        <w:rPr>
          <w:rFonts w:asciiTheme="majorBidi" w:hAnsiTheme="majorBidi" w:cstheme="majorBidi"/>
          <w:sz w:val="24"/>
          <w:szCs w:val="24"/>
        </w:rPr>
        <w:t xml:space="preserve"> will recover Lake Mead </w:t>
      </w:r>
      <w:r w:rsidR="003D57BB">
        <w:rPr>
          <w:rFonts w:asciiTheme="majorBidi" w:hAnsiTheme="majorBidi" w:cstheme="majorBidi"/>
          <w:sz w:val="24"/>
          <w:szCs w:val="24"/>
        </w:rPr>
        <w:t xml:space="preserve">to 1,090 feet </w:t>
      </w:r>
      <w:r w:rsidR="008654B9">
        <w:rPr>
          <w:rFonts w:asciiTheme="majorBidi" w:hAnsiTheme="majorBidi" w:cstheme="majorBidi"/>
          <w:sz w:val="24"/>
          <w:szCs w:val="24"/>
        </w:rPr>
        <w:t>in</w:t>
      </w:r>
      <w:r w:rsidR="003D57BB">
        <w:rPr>
          <w:rFonts w:asciiTheme="majorBidi" w:hAnsiTheme="majorBidi" w:cstheme="majorBidi"/>
          <w:sz w:val="24"/>
          <w:szCs w:val="24"/>
        </w:rPr>
        <w:t xml:space="preserve"> </w:t>
      </w:r>
      <w:r w:rsidR="0066617F">
        <w:rPr>
          <w:rFonts w:asciiTheme="majorBidi" w:hAnsiTheme="majorBidi" w:cstheme="majorBidi"/>
          <w:sz w:val="24"/>
          <w:szCs w:val="24"/>
        </w:rPr>
        <w:t>5 years (Figure 3</w:t>
      </w:r>
      <w:r w:rsidR="00E92CC2">
        <w:rPr>
          <w:rFonts w:asciiTheme="majorBidi" w:hAnsiTheme="majorBidi" w:cstheme="majorBidi"/>
          <w:sz w:val="24"/>
          <w:szCs w:val="24"/>
        </w:rPr>
        <w:t xml:space="preserve">, lines labeled 9 and 10 </w:t>
      </w:r>
      <w:proofErr w:type="spellStart"/>
      <w:r w:rsidR="00E92CC2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66617F">
        <w:rPr>
          <w:rFonts w:asciiTheme="majorBidi" w:hAnsiTheme="majorBidi" w:cstheme="majorBidi"/>
          <w:sz w:val="24"/>
          <w:szCs w:val="24"/>
        </w:rPr>
        <w:t xml:space="preserve">). </w:t>
      </w:r>
      <w:r w:rsidR="00E92CC2">
        <w:rPr>
          <w:rFonts w:asciiTheme="majorBidi" w:hAnsiTheme="majorBidi" w:cstheme="majorBidi"/>
          <w:sz w:val="24"/>
          <w:szCs w:val="24"/>
        </w:rPr>
        <w:t xml:space="preserve">A 5-year recovery </w:t>
      </w:r>
      <w:r w:rsidR="0066617F">
        <w:rPr>
          <w:rFonts w:asciiTheme="majorBidi" w:hAnsiTheme="majorBidi" w:cstheme="majorBidi"/>
          <w:sz w:val="24"/>
          <w:szCs w:val="24"/>
        </w:rPr>
        <w:t xml:space="preserve">can also occur with 9 </w:t>
      </w:r>
      <w:proofErr w:type="spellStart"/>
      <w:r w:rsidR="0066617F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66617F">
        <w:rPr>
          <w:rFonts w:asciiTheme="majorBidi" w:hAnsiTheme="majorBidi" w:cstheme="majorBidi"/>
          <w:sz w:val="24"/>
          <w:szCs w:val="24"/>
        </w:rPr>
        <w:t xml:space="preserve"> inflow each year plus 1 </w:t>
      </w:r>
      <w:proofErr w:type="spellStart"/>
      <w:r w:rsidR="0066617F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66617F">
        <w:rPr>
          <w:rFonts w:asciiTheme="majorBidi" w:hAnsiTheme="majorBidi" w:cstheme="majorBidi"/>
          <w:sz w:val="24"/>
          <w:szCs w:val="24"/>
        </w:rPr>
        <w:t xml:space="preserve"> of</w:t>
      </w:r>
      <w:r w:rsidR="00D44AEA">
        <w:rPr>
          <w:rFonts w:asciiTheme="majorBidi" w:hAnsiTheme="majorBidi" w:cstheme="majorBidi"/>
          <w:sz w:val="24"/>
          <w:szCs w:val="24"/>
        </w:rPr>
        <w:t xml:space="preserve"> </w:t>
      </w:r>
      <w:r w:rsidR="003D57BB">
        <w:rPr>
          <w:rFonts w:asciiTheme="majorBidi" w:hAnsiTheme="majorBidi" w:cstheme="majorBidi"/>
          <w:sz w:val="24"/>
          <w:szCs w:val="24"/>
        </w:rPr>
        <w:t xml:space="preserve">additional water conservation beyond the </w:t>
      </w:r>
      <w:r w:rsidR="00585519">
        <w:rPr>
          <w:rFonts w:asciiTheme="majorBidi" w:hAnsiTheme="majorBidi" w:cstheme="majorBidi"/>
          <w:sz w:val="24"/>
          <w:szCs w:val="24"/>
        </w:rPr>
        <w:t>mandatory targets</w:t>
      </w:r>
      <w:r w:rsidR="003D57BB">
        <w:rPr>
          <w:rFonts w:asciiTheme="majorBidi" w:hAnsiTheme="majorBidi" w:cstheme="majorBidi"/>
          <w:sz w:val="24"/>
          <w:szCs w:val="24"/>
        </w:rPr>
        <w:t xml:space="preserve">, or </w:t>
      </w:r>
      <w:r w:rsidR="0066617F">
        <w:rPr>
          <w:rFonts w:asciiTheme="majorBidi" w:hAnsiTheme="majorBidi" w:cstheme="majorBidi"/>
          <w:sz w:val="24"/>
          <w:szCs w:val="24"/>
        </w:rPr>
        <w:t>other combinations that sum to 10</w:t>
      </w:r>
      <w:r w:rsidR="003D57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17F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66617F">
        <w:rPr>
          <w:rFonts w:asciiTheme="majorBidi" w:hAnsiTheme="majorBidi" w:cstheme="majorBidi"/>
          <w:sz w:val="24"/>
          <w:szCs w:val="24"/>
        </w:rPr>
        <w:t xml:space="preserve"> each year </w:t>
      </w:r>
      <w:r w:rsidR="003D57BB">
        <w:rPr>
          <w:rFonts w:asciiTheme="majorBidi" w:hAnsiTheme="majorBidi" w:cstheme="majorBidi"/>
          <w:sz w:val="24"/>
          <w:szCs w:val="24"/>
        </w:rPr>
        <w:t xml:space="preserve">(Figure </w:t>
      </w:r>
      <w:r w:rsidR="00D44AEA">
        <w:rPr>
          <w:rFonts w:asciiTheme="majorBidi" w:hAnsiTheme="majorBidi" w:cstheme="majorBidi"/>
          <w:sz w:val="24"/>
          <w:szCs w:val="24"/>
        </w:rPr>
        <w:t>3</w:t>
      </w:r>
      <w:r w:rsidR="0066617F">
        <w:rPr>
          <w:rFonts w:asciiTheme="majorBidi" w:hAnsiTheme="majorBidi" w:cstheme="majorBidi"/>
          <w:sz w:val="24"/>
          <w:szCs w:val="24"/>
        </w:rPr>
        <w:t xml:space="preserve">, </w:t>
      </w:r>
      <w:r w:rsidR="00E92CC2">
        <w:rPr>
          <w:rFonts w:asciiTheme="majorBidi" w:hAnsiTheme="majorBidi" w:cstheme="majorBidi"/>
          <w:sz w:val="24"/>
          <w:szCs w:val="24"/>
        </w:rPr>
        <w:t>line</w:t>
      </w:r>
      <w:r w:rsidR="0066617F">
        <w:rPr>
          <w:rFonts w:asciiTheme="majorBidi" w:hAnsiTheme="majorBidi" w:cstheme="majorBidi"/>
          <w:sz w:val="24"/>
          <w:szCs w:val="24"/>
        </w:rPr>
        <w:t xml:space="preserve"> labeled 10</w:t>
      </w:r>
      <w:r w:rsidR="003D57BB">
        <w:rPr>
          <w:rFonts w:asciiTheme="majorBidi" w:hAnsiTheme="majorBidi" w:cstheme="majorBidi"/>
          <w:sz w:val="24"/>
          <w:szCs w:val="24"/>
        </w:rPr>
        <w:t xml:space="preserve">). </w:t>
      </w:r>
    </w:p>
    <w:p w14:paraId="7F07ABE5" w14:textId="3A3301E1" w:rsidR="00A862F1" w:rsidRDefault="001533BE">
      <w:pPr>
        <w:rPr>
          <w:rFonts w:asciiTheme="majorBidi" w:hAnsiTheme="majorBidi" w:cstheme="majorBidi"/>
          <w:sz w:val="24"/>
          <w:szCs w:val="24"/>
        </w:rPr>
      </w:pPr>
      <w:r w:rsidRPr="001533BE">
        <w:rPr>
          <w:noProof/>
        </w:rPr>
        <w:lastRenderedPageBreak/>
        <w:drawing>
          <wp:inline distT="0" distB="0" distL="0" distR="0" wp14:anchorId="51DBF4DF" wp14:editId="0F30426E">
            <wp:extent cx="3704427" cy="2538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7941" cy="25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5714" w14:textId="6D607568" w:rsidR="00EC2AA0" w:rsidRDefault="00A862F1" w:rsidP="006E68B7">
      <w:pPr>
        <w:rPr>
          <w:rFonts w:asciiTheme="majorBidi" w:hAnsiTheme="majorBidi" w:cstheme="majorBidi"/>
          <w:sz w:val="24"/>
          <w:szCs w:val="24"/>
        </w:rPr>
      </w:pPr>
      <w:r w:rsidRPr="0081622B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 w:rsidR="00C31666"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81622B">
        <w:rPr>
          <w:rFonts w:asciiTheme="majorBidi" w:hAnsiTheme="majorBidi" w:cstheme="majorBidi"/>
          <w:b/>
          <w:bCs/>
          <w:sz w:val="24"/>
          <w:szCs w:val="24"/>
        </w:rPr>
        <w:t xml:space="preserve">. Lake Mead recovery </w:t>
      </w:r>
      <w:r w:rsidR="003A5393">
        <w:rPr>
          <w:rFonts w:asciiTheme="majorBidi" w:hAnsiTheme="majorBidi" w:cstheme="majorBidi"/>
          <w:b/>
          <w:bCs/>
          <w:sz w:val="24"/>
          <w:szCs w:val="24"/>
        </w:rPr>
        <w:t xml:space="preserve">from </w:t>
      </w:r>
      <w:r w:rsidR="001B485C">
        <w:rPr>
          <w:rFonts w:asciiTheme="majorBidi" w:hAnsiTheme="majorBidi" w:cstheme="majorBidi"/>
          <w:b/>
          <w:bCs/>
          <w:sz w:val="24"/>
          <w:szCs w:val="24"/>
        </w:rPr>
        <w:t xml:space="preserve">1,050 feet </w:t>
      </w:r>
      <w:r w:rsidR="00E92CC2">
        <w:rPr>
          <w:rFonts w:asciiTheme="majorBidi" w:hAnsiTheme="majorBidi" w:cstheme="majorBidi"/>
          <w:b/>
          <w:bCs/>
          <w:sz w:val="24"/>
          <w:szCs w:val="24"/>
        </w:rPr>
        <w:t>for different combinations of reservoir inflow and additional conservation above mandatory targets</w:t>
      </w:r>
      <w:r w:rsidR="0012225D">
        <w:rPr>
          <w:rFonts w:asciiTheme="majorBidi" w:hAnsiTheme="majorBidi" w:cstheme="majorBidi"/>
          <w:sz w:val="24"/>
          <w:szCs w:val="24"/>
        </w:rPr>
        <w:t xml:space="preserve"> </w:t>
      </w:r>
      <w:r w:rsidR="0012225D" w:rsidRPr="00E92CC2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="0012225D" w:rsidRPr="00E92CC2">
        <w:rPr>
          <w:rFonts w:asciiTheme="majorBidi" w:hAnsiTheme="majorBidi" w:cstheme="majorBidi"/>
          <w:b/>
          <w:bCs/>
          <w:sz w:val="24"/>
          <w:szCs w:val="24"/>
        </w:rPr>
        <w:t>maf</w:t>
      </w:r>
      <w:proofErr w:type="spellEnd"/>
      <w:r w:rsidR="0012225D" w:rsidRPr="00E92CC2">
        <w:rPr>
          <w:rFonts w:asciiTheme="majorBidi" w:hAnsiTheme="majorBidi" w:cstheme="majorBidi"/>
          <w:b/>
          <w:bCs/>
          <w:sz w:val="24"/>
          <w:szCs w:val="24"/>
        </w:rPr>
        <w:t xml:space="preserve"> per year)</w:t>
      </w:r>
      <w:r w:rsidR="00220E2A" w:rsidRPr="00E92CC2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220E2A">
        <w:rPr>
          <w:rFonts w:asciiTheme="majorBidi" w:hAnsiTheme="majorBidi" w:cstheme="majorBidi"/>
          <w:sz w:val="24"/>
          <w:szCs w:val="24"/>
        </w:rPr>
        <w:t xml:space="preserve"> </w:t>
      </w:r>
    </w:p>
    <w:p w14:paraId="432379C3" w14:textId="3B252997" w:rsidR="00B5049E" w:rsidRDefault="00B5049E" w:rsidP="006E68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</w:t>
      </w:r>
      <w:r w:rsidR="0012225D">
        <w:rPr>
          <w:rFonts w:asciiTheme="majorBidi" w:hAnsiTheme="majorBidi" w:cstheme="majorBidi"/>
          <w:sz w:val="24"/>
          <w:szCs w:val="24"/>
        </w:rPr>
        <w:t xml:space="preserve">e </w:t>
      </w:r>
      <w:r w:rsidR="00326C9B">
        <w:rPr>
          <w:rFonts w:asciiTheme="majorBidi" w:hAnsiTheme="majorBidi" w:cstheme="majorBidi"/>
          <w:sz w:val="24"/>
          <w:szCs w:val="24"/>
        </w:rPr>
        <w:t>draw down, stabilize, and recover</w:t>
      </w:r>
      <w:r w:rsidR="00E3616A">
        <w:rPr>
          <w:rFonts w:asciiTheme="majorBidi" w:hAnsiTheme="majorBidi" w:cstheme="majorBidi"/>
          <w:sz w:val="24"/>
          <w:szCs w:val="24"/>
        </w:rPr>
        <w:t>y</w:t>
      </w:r>
      <w:r w:rsidR="00326C9B">
        <w:rPr>
          <w:rFonts w:asciiTheme="majorBidi" w:hAnsiTheme="majorBidi" w:cstheme="majorBidi"/>
          <w:sz w:val="24"/>
          <w:szCs w:val="24"/>
        </w:rPr>
        <w:t xml:space="preserve"> analyses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C3A8D">
        <w:rPr>
          <w:rFonts w:asciiTheme="majorBidi" w:hAnsiTheme="majorBidi" w:cstheme="majorBidi"/>
          <w:sz w:val="24"/>
          <w:szCs w:val="24"/>
        </w:rPr>
        <w:t>exclude</w:t>
      </w:r>
      <w:r w:rsidR="00E92CC2">
        <w:rPr>
          <w:rFonts w:asciiTheme="majorBidi" w:hAnsiTheme="majorBidi" w:cstheme="majorBidi"/>
          <w:sz w:val="24"/>
          <w:szCs w:val="24"/>
        </w:rPr>
        <w:t xml:space="preserve"> withdraw or conversion of conservation credits </w:t>
      </w:r>
      <w:r>
        <w:rPr>
          <w:rFonts w:asciiTheme="majorBidi" w:hAnsiTheme="majorBidi" w:cstheme="majorBidi"/>
          <w:sz w:val="24"/>
          <w:szCs w:val="24"/>
        </w:rPr>
        <w:t>to meet mandatory targets.</w:t>
      </w:r>
      <w:r w:rsidR="0012225D">
        <w:rPr>
          <w:rFonts w:asciiTheme="majorBidi" w:hAnsiTheme="majorBidi" w:cstheme="majorBidi"/>
          <w:sz w:val="24"/>
          <w:szCs w:val="24"/>
        </w:rPr>
        <w:t xml:space="preserve"> </w:t>
      </w:r>
      <w:r w:rsidR="00E92CC2">
        <w:rPr>
          <w:rFonts w:asciiTheme="majorBidi" w:hAnsiTheme="majorBidi" w:cstheme="majorBidi"/>
          <w:sz w:val="24"/>
          <w:szCs w:val="24"/>
        </w:rPr>
        <w:t>Withdraws and con</w:t>
      </w:r>
      <w:r w:rsidR="001C3A8D">
        <w:rPr>
          <w:rFonts w:asciiTheme="majorBidi" w:hAnsiTheme="majorBidi" w:cstheme="majorBidi"/>
          <w:sz w:val="24"/>
          <w:szCs w:val="24"/>
        </w:rPr>
        <w:t>versions will</w:t>
      </w:r>
      <w:r w:rsidR="00E92CC2">
        <w:rPr>
          <w:rFonts w:asciiTheme="majorBidi" w:hAnsiTheme="majorBidi" w:cstheme="majorBidi"/>
          <w:sz w:val="24"/>
          <w:szCs w:val="24"/>
        </w:rPr>
        <w:t xml:space="preserve"> speed drawdown and </w:t>
      </w:r>
      <w:r w:rsidR="00A97AA9">
        <w:rPr>
          <w:rFonts w:asciiTheme="majorBidi" w:hAnsiTheme="majorBidi" w:cstheme="majorBidi"/>
          <w:sz w:val="24"/>
          <w:szCs w:val="24"/>
        </w:rPr>
        <w:t>lengthen</w:t>
      </w:r>
      <w:r w:rsidR="00E92CC2">
        <w:rPr>
          <w:rFonts w:asciiTheme="majorBidi" w:hAnsiTheme="majorBidi" w:cstheme="majorBidi"/>
          <w:sz w:val="24"/>
          <w:szCs w:val="24"/>
        </w:rPr>
        <w:t xml:space="preserve"> recoveries</w:t>
      </w:r>
      <w:r w:rsidR="001C3A8D">
        <w:rPr>
          <w:rFonts w:asciiTheme="majorBidi" w:hAnsiTheme="majorBidi" w:cstheme="majorBidi"/>
          <w:sz w:val="24"/>
          <w:szCs w:val="24"/>
        </w:rPr>
        <w:t xml:space="preserve"> because they</w:t>
      </w:r>
      <w:r w:rsidR="00E92CC2">
        <w:rPr>
          <w:rFonts w:asciiTheme="majorBidi" w:hAnsiTheme="majorBidi" w:cstheme="majorBidi"/>
          <w:sz w:val="24"/>
          <w:szCs w:val="24"/>
        </w:rPr>
        <w:t xml:space="preserve"> increase </w:t>
      </w:r>
      <w:r w:rsidR="005A2F38">
        <w:rPr>
          <w:rFonts w:asciiTheme="majorBidi" w:hAnsiTheme="majorBidi" w:cstheme="majorBidi"/>
          <w:sz w:val="24"/>
          <w:szCs w:val="24"/>
        </w:rPr>
        <w:t xml:space="preserve">reservoir </w:t>
      </w:r>
      <w:r w:rsidR="0012225D">
        <w:rPr>
          <w:rFonts w:asciiTheme="majorBidi" w:hAnsiTheme="majorBidi" w:cstheme="majorBidi"/>
          <w:sz w:val="24"/>
          <w:szCs w:val="24"/>
        </w:rPr>
        <w:t>release</w:t>
      </w:r>
      <w:r w:rsidR="00E92CC2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1C3A8D">
        <w:rPr>
          <w:rFonts w:asciiTheme="majorBidi" w:hAnsiTheme="majorBidi" w:cstheme="majorBidi"/>
          <w:sz w:val="24"/>
          <w:szCs w:val="24"/>
        </w:rPr>
        <w:t>C</w:t>
      </w:r>
      <w:r w:rsidR="00E92CC2">
        <w:rPr>
          <w:rFonts w:asciiTheme="majorBidi" w:hAnsiTheme="majorBidi" w:cstheme="majorBidi"/>
          <w:sz w:val="24"/>
          <w:szCs w:val="24"/>
        </w:rPr>
        <w:t>onservation account w</w:t>
      </w:r>
      <w:r w:rsidR="00456C8F">
        <w:rPr>
          <w:rFonts w:asciiTheme="majorBidi" w:hAnsiTheme="majorBidi" w:cstheme="majorBidi"/>
          <w:sz w:val="24"/>
          <w:szCs w:val="24"/>
        </w:rPr>
        <w:t>ithdraws</w:t>
      </w:r>
      <w:r w:rsidR="00326C9B">
        <w:rPr>
          <w:rFonts w:asciiTheme="majorBidi" w:hAnsiTheme="majorBidi" w:cstheme="majorBidi"/>
          <w:sz w:val="24"/>
          <w:szCs w:val="24"/>
        </w:rPr>
        <w:t xml:space="preserve"> </w:t>
      </w:r>
      <w:r w:rsidR="00E92CC2">
        <w:rPr>
          <w:rFonts w:asciiTheme="majorBidi" w:hAnsiTheme="majorBidi" w:cstheme="majorBidi"/>
          <w:sz w:val="24"/>
          <w:szCs w:val="24"/>
        </w:rPr>
        <w:t>an</w:t>
      </w:r>
      <w:r w:rsidR="00456C8F">
        <w:rPr>
          <w:rFonts w:asciiTheme="majorBidi" w:hAnsiTheme="majorBidi" w:cstheme="majorBidi"/>
          <w:sz w:val="24"/>
          <w:szCs w:val="24"/>
        </w:rPr>
        <w:t>d convers</w:t>
      </w:r>
      <w:r w:rsidR="00326C9B">
        <w:rPr>
          <w:rFonts w:asciiTheme="majorBidi" w:hAnsiTheme="majorBidi" w:cstheme="majorBidi"/>
          <w:sz w:val="24"/>
          <w:szCs w:val="24"/>
        </w:rPr>
        <w:t>ions</w:t>
      </w:r>
      <w:r w:rsidR="00456C8F">
        <w:rPr>
          <w:rFonts w:asciiTheme="majorBidi" w:hAnsiTheme="majorBidi" w:cstheme="majorBidi"/>
          <w:sz w:val="24"/>
          <w:szCs w:val="24"/>
        </w:rPr>
        <w:t xml:space="preserve"> are difficult to predict.</w:t>
      </w:r>
    </w:p>
    <w:p w14:paraId="36CE9C6F" w14:textId="16360006" w:rsidR="00CC78AE" w:rsidRDefault="00326C9B" w:rsidP="00CC78AE">
      <w:pPr>
        <w:pStyle w:val="Heading1"/>
      </w:pPr>
      <w:r>
        <w:t xml:space="preserve">Adapt Reservoir </w:t>
      </w:r>
      <w:r w:rsidR="00E3616A">
        <w:t>Releases</w:t>
      </w:r>
      <w:r>
        <w:t xml:space="preserve"> to Inflow</w:t>
      </w:r>
    </w:p>
    <w:p w14:paraId="4CCF2004" w14:textId="4F63CF27" w:rsidR="00713522" w:rsidRDefault="009D336F" w:rsidP="002F54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Reservoir inflows affect </w:t>
      </w:r>
      <w:r w:rsidR="00EC2AA0">
        <w:rPr>
          <w:rFonts w:asciiTheme="majorBidi" w:hAnsiTheme="majorBidi" w:cstheme="majorBidi"/>
          <w:sz w:val="24"/>
          <w:szCs w:val="24"/>
        </w:rPr>
        <w:t>Lake Mead’s drawdown, stabilization, and recovery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326C9B">
        <w:rPr>
          <w:rFonts w:asciiTheme="majorBidi" w:hAnsiTheme="majorBidi" w:cstheme="majorBidi"/>
          <w:sz w:val="24"/>
          <w:szCs w:val="24"/>
        </w:rPr>
        <w:t>By adapting reservoir operations to inflows, parties</w:t>
      </w:r>
      <w:r w:rsidR="00221F67">
        <w:rPr>
          <w:rFonts w:asciiTheme="majorBidi" w:hAnsiTheme="majorBidi" w:cstheme="majorBidi"/>
          <w:sz w:val="24"/>
          <w:szCs w:val="24"/>
        </w:rPr>
        <w:t xml:space="preserve"> can</w:t>
      </w:r>
      <w:r w:rsidR="003C0204">
        <w:rPr>
          <w:rFonts w:asciiTheme="majorBidi" w:hAnsiTheme="majorBidi" w:cstheme="majorBidi"/>
          <w:sz w:val="24"/>
          <w:szCs w:val="24"/>
        </w:rPr>
        <w:t>:</w:t>
      </w:r>
    </w:p>
    <w:p w14:paraId="42103274" w14:textId="6A5D15C9" w:rsidR="00116017" w:rsidRDefault="00116017" w:rsidP="003C020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Slow draw down to elevation 1,020 feet.</w:t>
      </w:r>
    </w:p>
    <w:p w14:paraId="3F68FD5E" w14:textId="03CB0C63" w:rsidR="003C0204" w:rsidRDefault="00221F67" w:rsidP="003C020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Reduce</w:t>
      </w:r>
      <w:r w:rsidR="003C0204">
        <w:rPr>
          <w:rFonts w:asciiTheme="majorBidi" w:hAnsiTheme="majorBidi" w:cstheme="majorBidi"/>
          <w:sz w:val="24"/>
          <w:szCs w:val="24"/>
        </w:rPr>
        <w:t xml:space="preserve"> </w:t>
      </w:r>
      <w:r w:rsidR="00C62757">
        <w:rPr>
          <w:rFonts w:asciiTheme="majorBidi" w:hAnsiTheme="majorBidi" w:cstheme="majorBidi"/>
          <w:sz w:val="24"/>
          <w:szCs w:val="24"/>
        </w:rPr>
        <w:t>unanticipated</w:t>
      </w:r>
      <w:r w:rsidR="00AD7232">
        <w:rPr>
          <w:rFonts w:asciiTheme="majorBidi" w:hAnsiTheme="majorBidi" w:cstheme="majorBidi"/>
          <w:sz w:val="24"/>
          <w:szCs w:val="24"/>
        </w:rPr>
        <w:t xml:space="preserve"> </w:t>
      </w:r>
      <w:r w:rsidR="003C0204">
        <w:rPr>
          <w:rFonts w:asciiTheme="majorBidi" w:hAnsiTheme="majorBidi" w:cstheme="majorBidi"/>
          <w:sz w:val="24"/>
          <w:szCs w:val="24"/>
        </w:rPr>
        <w:t>reservoir draw down.</w:t>
      </w:r>
    </w:p>
    <w:p w14:paraId="39CCDC23" w14:textId="731E2576" w:rsidR="003C0204" w:rsidRDefault="003C0204" w:rsidP="003C020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Identify periods when water is more available and increase releases.</w:t>
      </w:r>
    </w:p>
    <w:p w14:paraId="660140CC" w14:textId="45D65F2C" w:rsidR="007C54D7" w:rsidRPr="00B659ED" w:rsidRDefault="00C62757" w:rsidP="007C54D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</w:t>
      </w:r>
      <w:r w:rsidR="007C54D7" w:rsidRPr="00B659ED">
        <w:rPr>
          <w:rFonts w:asciiTheme="majorBidi" w:hAnsiTheme="majorBidi" w:cstheme="majorBidi"/>
          <w:sz w:val="24"/>
          <w:szCs w:val="24"/>
        </w:rPr>
        <w:t xml:space="preserve"> release</w:t>
      </w:r>
      <w:r w:rsidR="007C54D7">
        <w:rPr>
          <w:rFonts w:asciiTheme="majorBidi" w:hAnsiTheme="majorBidi" w:cstheme="majorBidi"/>
          <w:sz w:val="24"/>
          <w:szCs w:val="24"/>
        </w:rPr>
        <w:t xml:space="preserve"> and conservation</w:t>
      </w:r>
      <w:r w:rsidR="007C54D7" w:rsidRPr="00B659E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actions</w:t>
      </w:r>
      <w:r w:rsidR="007C54D7" w:rsidRPr="00B659ED">
        <w:rPr>
          <w:rFonts w:asciiTheme="majorBidi" w:hAnsiTheme="majorBidi" w:cstheme="majorBidi"/>
          <w:sz w:val="24"/>
          <w:szCs w:val="24"/>
        </w:rPr>
        <w:t xml:space="preserve"> </w:t>
      </w:r>
      <w:r w:rsidR="007C54D7">
        <w:rPr>
          <w:rFonts w:asciiTheme="majorBidi" w:hAnsiTheme="majorBidi" w:cstheme="majorBidi"/>
          <w:sz w:val="24"/>
          <w:szCs w:val="24"/>
        </w:rPr>
        <w:t>by</w:t>
      </w:r>
      <w:r w:rsidR="007C54D7" w:rsidRPr="00B659ED">
        <w:rPr>
          <w:rFonts w:asciiTheme="majorBidi" w:hAnsiTheme="majorBidi" w:cstheme="majorBidi"/>
          <w:sz w:val="24"/>
          <w:szCs w:val="24"/>
        </w:rPr>
        <w:t xml:space="preserve"> inten</w:t>
      </w:r>
      <w:r w:rsidR="0091574B">
        <w:rPr>
          <w:rFonts w:asciiTheme="majorBidi" w:hAnsiTheme="majorBidi" w:cstheme="majorBidi"/>
          <w:sz w:val="24"/>
          <w:szCs w:val="24"/>
        </w:rPr>
        <w:t>t</w:t>
      </w:r>
      <w:r w:rsidR="007C54D7" w:rsidRPr="00B659ED">
        <w:rPr>
          <w:rFonts w:asciiTheme="majorBidi" w:hAnsiTheme="majorBidi" w:cstheme="majorBidi"/>
          <w:sz w:val="24"/>
          <w:szCs w:val="24"/>
        </w:rPr>
        <w:t xml:space="preserve"> to draw down, stabilize, or recover reservoir storage. </w:t>
      </w:r>
    </w:p>
    <w:p w14:paraId="4036F24E" w14:textId="1B431FB7" w:rsidR="00517589" w:rsidRDefault="00221F67" w:rsidP="008C50E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Parties may not </w:t>
      </w:r>
      <w:r w:rsidR="00326C9B">
        <w:rPr>
          <w:rFonts w:asciiTheme="majorBidi" w:hAnsiTheme="majorBidi" w:cstheme="majorBidi"/>
          <w:sz w:val="24"/>
          <w:szCs w:val="24"/>
        </w:rPr>
        <w:t xml:space="preserve">adapt reservoir </w:t>
      </w:r>
      <w:r w:rsidR="001C3A8D">
        <w:rPr>
          <w:rFonts w:asciiTheme="majorBidi" w:hAnsiTheme="majorBidi" w:cstheme="majorBidi"/>
          <w:sz w:val="24"/>
          <w:szCs w:val="24"/>
        </w:rPr>
        <w:t xml:space="preserve">releases </w:t>
      </w:r>
      <w:r w:rsidR="00326C9B">
        <w:rPr>
          <w:rFonts w:asciiTheme="majorBidi" w:hAnsiTheme="majorBidi" w:cstheme="majorBidi"/>
          <w:sz w:val="24"/>
          <w:szCs w:val="24"/>
        </w:rPr>
        <w:t>to inflow</w:t>
      </w:r>
      <w:r w:rsidR="00AB1F85">
        <w:rPr>
          <w:rFonts w:asciiTheme="majorBidi" w:hAnsiTheme="majorBidi" w:cstheme="majorBidi"/>
          <w:sz w:val="24"/>
          <w:szCs w:val="24"/>
        </w:rPr>
        <w:t xml:space="preserve"> </w:t>
      </w:r>
      <w:r w:rsidR="00116017">
        <w:rPr>
          <w:rFonts w:asciiTheme="majorBidi" w:hAnsiTheme="majorBidi" w:cstheme="majorBidi"/>
          <w:sz w:val="24"/>
          <w:szCs w:val="24"/>
        </w:rPr>
        <w:t>when</w:t>
      </w:r>
      <w:r w:rsidR="00AB1F85">
        <w:rPr>
          <w:rFonts w:asciiTheme="majorBidi" w:hAnsiTheme="majorBidi" w:cstheme="majorBidi"/>
          <w:sz w:val="24"/>
          <w:szCs w:val="24"/>
        </w:rPr>
        <w:t xml:space="preserve"> they</w:t>
      </w:r>
      <w:r w:rsidR="00517589">
        <w:rPr>
          <w:rFonts w:asciiTheme="majorBidi" w:hAnsiTheme="majorBidi" w:cstheme="majorBidi"/>
          <w:sz w:val="24"/>
          <w:szCs w:val="24"/>
        </w:rPr>
        <w:t>:</w:t>
      </w:r>
    </w:p>
    <w:p w14:paraId="6D4B53BF" w14:textId="42102E3A" w:rsidR="00517589" w:rsidRDefault="00AB1F85" w:rsidP="00517589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</w:t>
      </w:r>
      <w:r w:rsidR="00517589">
        <w:rPr>
          <w:rFonts w:asciiTheme="majorBidi" w:hAnsiTheme="majorBidi" w:cstheme="majorBidi"/>
          <w:sz w:val="24"/>
          <w:szCs w:val="24"/>
        </w:rPr>
        <w:t>e</w:t>
      </w:r>
      <w:r w:rsidR="00345DA4" w:rsidRPr="00517589">
        <w:rPr>
          <w:rFonts w:asciiTheme="majorBidi" w:hAnsiTheme="majorBidi" w:cstheme="majorBidi"/>
          <w:sz w:val="24"/>
          <w:szCs w:val="24"/>
        </w:rPr>
        <w:t xml:space="preserve"> unclear how to</w:t>
      </w:r>
      <w:r w:rsidR="00D75E30" w:rsidRPr="00517589">
        <w:rPr>
          <w:rFonts w:asciiTheme="majorBidi" w:hAnsiTheme="majorBidi" w:cstheme="majorBidi"/>
          <w:sz w:val="24"/>
          <w:szCs w:val="24"/>
        </w:rPr>
        <w:t xml:space="preserve"> split additional conservation</w:t>
      </w:r>
      <w:r w:rsidR="00346331">
        <w:rPr>
          <w:rFonts w:asciiTheme="majorBidi" w:hAnsiTheme="majorBidi" w:cstheme="majorBidi"/>
          <w:sz w:val="24"/>
          <w:szCs w:val="24"/>
        </w:rPr>
        <w:t xml:space="preserve"> efforts</w:t>
      </w:r>
      <w:r w:rsidR="002B4728">
        <w:rPr>
          <w:rFonts w:asciiTheme="majorBidi" w:hAnsiTheme="majorBidi" w:cstheme="majorBidi"/>
          <w:sz w:val="24"/>
          <w:szCs w:val="24"/>
        </w:rPr>
        <w:t>.</w:t>
      </w:r>
    </w:p>
    <w:p w14:paraId="3ADE9F99" w14:textId="69C33CA6" w:rsidR="00FC6332" w:rsidRPr="00517589" w:rsidRDefault="00AB1F85" w:rsidP="00517589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FC6332" w:rsidRPr="00517589">
        <w:rPr>
          <w:rFonts w:asciiTheme="majorBidi" w:hAnsiTheme="majorBidi" w:cstheme="majorBidi"/>
          <w:sz w:val="24"/>
          <w:szCs w:val="24"/>
        </w:rPr>
        <w:t xml:space="preserve">refer to draw down Lake Mead below 1,020 feet </w:t>
      </w:r>
      <w:r w:rsidR="00FF03E5" w:rsidRPr="00517589">
        <w:rPr>
          <w:rFonts w:asciiTheme="majorBidi" w:hAnsiTheme="majorBidi" w:cstheme="majorBidi"/>
          <w:sz w:val="24"/>
          <w:szCs w:val="24"/>
        </w:rPr>
        <w:t xml:space="preserve">than </w:t>
      </w:r>
      <w:r w:rsidR="009629C3" w:rsidRPr="00517589">
        <w:rPr>
          <w:rFonts w:asciiTheme="majorBidi" w:hAnsiTheme="majorBidi" w:cstheme="majorBidi"/>
          <w:sz w:val="24"/>
          <w:szCs w:val="24"/>
        </w:rPr>
        <w:t>increase</w:t>
      </w:r>
      <w:r w:rsidR="00FF03E5" w:rsidRPr="00517589">
        <w:rPr>
          <w:rFonts w:asciiTheme="majorBidi" w:hAnsiTheme="majorBidi" w:cstheme="majorBidi"/>
          <w:sz w:val="24"/>
          <w:szCs w:val="24"/>
        </w:rPr>
        <w:t xml:space="preserve"> conservation </w:t>
      </w:r>
      <w:r w:rsidR="003A1121">
        <w:rPr>
          <w:rFonts w:asciiTheme="majorBidi" w:hAnsiTheme="majorBidi" w:cstheme="majorBidi"/>
          <w:sz w:val="24"/>
          <w:szCs w:val="24"/>
        </w:rPr>
        <w:t>and</w:t>
      </w:r>
      <w:r w:rsidR="00D75E30" w:rsidRPr="00517589">
        <w:rPr>
          <w:rFonts w:asciiTheme="majorBidi" w:hAnsiTheme="majorBidi" w:cstheme="majorBidi"/>
          <w:sz w:val="24"/>
          <w:szCs w:val="24"/>
        </w:rPr>
        <w:t xml:space="preserve"> protect </w:t>
      </w:r>
      <w:r w:rsidR="003A1121">
        <w:rPr>
          <w:rFonts w:asciiTheme="majorBidi" w:hAnsiTheme="majorBidi" w:cstheme="majorBidi"/>
          <w:sz w:val="24"/>
          <w:szCs w:val="24"/>
        </w:rPr>
        <w:t xml:space="preserve">elevation </w:t>
      </w:r>
      <w:r w:rsidR="00D75E30" w:rsidRPr="00517589">
        <w:rPr>
          <w:rFonts w:asciiTheme="majorBidi" w:hAnsiTheme="majorBidi" w:cstheme="majorBidi"/>
          <w:sz w:val="24"/>
          <w:szCs w:val="24"/>
        </w:rPr>
        <w:t>1,020 feet</w:t>
      </w:r>
      <w:r w:rsidR="00FF03E5" w:rsidRPr="00517589">
        <w:rPr>
          <w:rFonts w:asciiTheme="majorBidi" w:hAnsiTheme="majorBidi" w:cstheme="majorBidi"/>
          <w:sz w:val="24"/>
          <w:szCs w:val="24"/>
        </w:rPr>
        <w:t>.</w:t>
      </w:r>
    </w:p>
    <w:p w14:paraId="510D9CD8" w14:textId="264D56C4" w:rsidR="00ED2EBE" w:rsidRDefault="00906CB3" w:rsidP="0075213B">
      <w:pPr>
        <w:rPr>
          <w:ins w:id="135" w:author="david" w:date="2022-04-04T17:08:00Z"/>
          <w:rFonts w:asciiTheme="majorBidi" w:hAnsiTheme="majorBidi" w:cstheme="majorBidi"/>
          <w:b/>
          <w:bCs/>
          <w:sz w:val="24"/>
          <w:szCs w:val="24"/>
        </w:rPr>
      </w:pPr>
      <w:r w:rsidRPr="0095743D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="00304A6A">
        <w:rPr>
          <w:rFonts w:asciiTheme="majorBidi" w:hAnsiTheme="majorBidi" w:cstheme="majorBidi"/>
          <w:b/>
          <w:bCs/>
          <w:sz w:val="24"/>
          <w:szCs w:val="24"/>
        </w:rPr>
        <w:t xml:space="preserve">se </w:t>
      </w:r>
      <w:r w:rsidRPr="0095743D">
        <w:rPr>
          <w:rFonts w:asciiTheme="majorBidi" w:hAnsiTheme="majorBidi" w:cstheme="majorBidi"/>
          <w:b/>
          <w:bCs/>
          <w:sz w:val="24"/>
          <w:szCs w:val="24"/>
        </w:rPr>
        <w:t xml:space="preserve">reasons </w:t>
      </w:r>
      <w:r w:rsidR="00C62757">
        <w:rPr>
          <w:rFonts w:asciiTheme="majorBidi" w:hAnsiTheme="majorBidi" w:cstheme="majorBidi"/>
          <w:b/>
          <w:bCs/>
          <w:sz w:val="24"/>
          <w:szCs w:val="24"/>
        </w:rPr>
        <w:t>signify</w:t>
      </w:r>
      <w:r w:rsidR="00BD0878" w:rsidRPr="0095743D">
        <w:rPr>
          <w:rFonts w:asciiTheme="majorBidi" w:hAnsiTheme="majorBidi" w:cstheme="majorBidi"/>
          <w:b/>
          <w:bCs/>
          <w:sz w:val="24"/>
          <w:szCs w:val="24"/>
        </w:rPr>
        <w:t xml:space="preserve"> a shrinking pie (lose-lose) </w:t>
      </w:r>
      <w:r w:rsidR="001C3A8D">
        <w:rPr>
          <w:rFonts w:asciiTheme="majorBidi" w:hAnsiTheme="majorBidi" w:cstheme="majorBidi"/>
          <w:b/>
          <w:bCs/>
          <w:sz w:val="24"/>
          <w:szCs w:val="24"/>
        </w:rPr>
        <w:t xml:space="preserve">water </w:t>
      </w:r>
      <w:r w:rsidR="00BD0878" w:rsidRPr="0095743D">
        <w:rPr>
          <w:rFonts w:asciiTheme="majorBidi" w:hAnsiTheme="majorBidi" w:cstheme="majorBidi"/>
          <w:b/>
          <w:bCs/>
          <w:sz w:val="24"/>
          <w:szCs w:val="24"/>
        </w:rPr>
        <w:t xml:space="preserve">conflict </w:t>
      </w:r>
      <w:r w:rsidR="00326C9B">
        <w:rPr>
          <w:rFonts w:asciiTheme="majorBidi" w:hAnsiTheme="majorBidi" w:cstheme="majorBidi"/>
          <w:b/>
          <w:bCs/>
          <w:sz w:val="24"/>
          <w:szCs w:val="24"/>
        </w:rPr>
        <w:t xml:space="preserve">– less </w:t>
      </w:r>
      <w:r w:rsidR="00E3616A">
        <w:rPr>
          <w:rFonts w:asciiTheme="majorBidi" w:hAnsiTheme="majorBidi" w:cstheme="majorBidi"/>
          <w:b/>
          <w:bCs/>
          <w:sz w:val="24"/>
          <w:szCs w:val="24"/>
        </w:rPr>
        <w:t xml:space="preserve">reservoir </w:t>
      </w:r>
      <w:r w:rsidR="00326C9B">
        <w:rPr>
          <w:rFonts w:asciiTheme="majorBidi" w:hAnsiTheme="majorBidi" w:cstheme="majorBidi"/>
          <w:b/>
          <w:bCs/>
          <w:sz w:val="24"/>
          <w:szCs w:val="24"/>
        </w:rPr>
        <w:t xml:space="preserve">inflow – </w:t>
      </w:r>
      <w:r w:rsidR="00BD0878" w:rsidRPr="0095743D">
        <w:rPr>
          <w:rFonts w:asciiTheme="majorBidi" w:hAnsiTheme="majorBidi" w:cstheme="majorBidi"/>
          <w:b/>
          <w:bCs/>
          <w:sz w:val="24"/>
          <w:szCs w:val="24"/>
        </w:rPr>
        <w:t xml:space="preserve">that I believe the parties can convert into </w:t>
      </w:r>
      <w:r w:rsidR="005C7C42" w:rsidRPr="0095743D">
        <w:rPr>
          <w:rFonts w:asciiTheme="majorBidi" w:hAnsiTheme="majorBidi" w:cstheme="majorBidi"/>
          <w:b/>
          <w:bCs/>
          <w:sz w:val="24"/>
          <w:szCs w:val="24"/>
        </w:rPr>
        <w:t xml:space="preserve">a </w:t>
      </w:r>
      <w:r w:rsidR="00BD0878" w:rsidRPr="0095743D">
        <w:rPr>
          <w:rFonts w:asciiTheme="majorBidi" w:hAnsiTheme="majorBidi" w:cstheme="majorBidi"/>
          <w:b/>
          <w:bCs/>
          <w:sz w:val="24"/>
          <w:szCs w:val="24"/>
        </w:rPr>
        <w:t xml:space="preserve">more positive </w:t>
      </w:r>
      <w:r w:rsidR="005C7C42" w:rsidRPr="0095743D">
        <w:rPr>
          <w:rFonts w:asciiTheme="majorBidi" w:hAnsiTheme="majorBidi" w:cstheme="majorBidi"/>
          <w:b/>
          <w:bCs/>
          <w:sz w:val="24"/>
          <w:szCs w:val="24"/>
        </w:rPr>
        <w:t>process</w:t>
      </w:r>
      <w:del w:id="136" w:author="david" w:date="2022-04-06T12:39:00Z">
        <w:r w:rsidR="00C142CA" w:rsidDel="008D7808">
          <w:rPr>
            <w:rFonts w:asciiTheme="majorBidi" w:hAnsiTheme="majorBidi" w:cstheme="majorBidi"/>
            <w:b/>
            <w:bCs/>
            <w:sz w:val="24"/>
            <w:szCs w:val="24"/>
          </w:rPr>
          <w:delText xml:space="preserve"> for managers</w:delText>
        </w:r>
      </w:del>
      <w:r w:rsidR="0075213B">
        <w:rPr>
          <w:rFonts w:asciiTheme="majorBidi" w:hAnsiTheme="majorBidi" w:cstheme="majorBidi"/>
          <w:b/>
          <w:bCs/>
          <w:sz w:val="24"/>
          <w:szCs w:val="24"/>
        </w:rPr>
        <w:t>.</w:t>
      </w:r>
      <w:del w:id="137" w:author="david" w:date="2022-04-04T17:08:00Z">
        <w:r w:rsidR="0075213B" w:rsidDel="00ED2EBE">
          <w:rPr>
            <w:rFonts w:asciiTheme="majorBidi" w:hAnsiTheme="majorBidi" w:cstheme="majorBidi"/>
            <w:b/>
            <w:bCs/>
            <w:sz w:val="24"/>
            <w:szCs w:val="24"/>
          </w:rPr>
          <w:delText xml:space="preserve"> </w:delText>
        </w:r>
      </w:del>
    </w:p>
    <w:p w14:paraId="61637C9B" w14:textId="10FD73AD" w:rsidR="00FC6332" w:rsidRDefault="0075213B" w:rsidP="0075213B">
      <w:pPr>
        <w:rPr>
          <w:rFonts w:asciiTheme="majorBidi" w:hAnsiTheme="majorBidi" w:cstheme="majorBidi"/>
          <w:sz w:val="24"/>
          <w:szCs w:val="24"/>
        </w:rPr>
      </w:pPr>
      <w:bookmarkStart w:id="138" w:name="_Hlk99990280"/>
      <w:r>
        <w:rPr>
          <w:rFonts w:asciiTheme="majorBidi" w:hAnsiTheme="majorBidi" w:cstheme="majorBidi"/>
          <w:sz w:val="24"/>
          <w:szCs w:val="24"/>
        </w:rPr>
        <w:t>First</w:t>
      </w:r>
      <w:r w:rsidR="00140D78">
        <w:rPr>
          <w:rFonts w:asciiTheme="majorBidi" w:hAnsiTheme="majorBidi" w:cstheme="majorBidi"/>
          <w:sz w:val="24"/>
          <w:szCs w:val="24"/>
        </w:rPr>
        <w:t xml:space="preserve">, </w:t>
      </w:r>
      <w:ins w:id="139" w:author="david" w:date="2022-04-04T17:12:00Z">
        <w:r w:rsidR="00ED2EBE">
          <w:rPr>
            <w:rFonts w:asciiTheme="majorBidi" w:hAnsiTheme="majorBidi" w:cstheme="majorBidi"/>
            <w:sz w:val="24"/>
            <w:szCs w:val="24"/>
          </w:rPr>
          <w:t xml:space="preserve">define a process to </w:t>
        </w:r>
      </w:ins>
      <w:r w:rsidR="00941FB1">
        <w:rPr>
          <w:rFonts w:asciiTheme="majorBidi" w:hAnsiTheme="majorBidi" w:cstheme="majorBidi"/>
          <w:sz w:val="24"/>
          <w:szCs w:val="24"/>
        </w:rPr>
        <w:t>split</w:t>
      </w:r>
      <w:r w:rsidR="005C7C42">
        <w:rPr>
          <w:rFonts w:asciiTheme="majorBidi" w:hAnsiTheme="majorBidi" w:cstheme="majorBidi"/>
          <w:sz w:val="24"/>
          <w:szCs w:val="24"/>
        </w:rPr>
        <w:t xml:space="preserve"> </w:t>
      </w:r>
      <w:r w:rsidR="00941FB1">
        <w:rPr>
          <w:rFonts w:asciiTheme="majorBidi" w:hAnsiTheme="majorBidi" w:cstheme="majorBidi"/>
          <w:sz w:val="24"/>
          <w:szCs w:val="24"/>
        </w:rPr>
        <w:t>each</w:t>
      </w:r>
      <w:r w:rsidR="00140D78">
        <w:rPr>
          <w:rFonts w:asciiTheme="majorBidi" w:hAnsiTheme="majorBidi" w:cstheme="majorBidi"/>
          <w:sz w:val="24"/>
          <w:szCs w:val="24"/>
        </w:rPr>
        <w:t xml:space="preserve"> year’s</w:t>
      </w:r>
      <w:r w:rsidR="005C7C42">
        <w:rPr>
          <w:rFonts w:asciiTheme="majorBidi" w:hAnsiTheme="majorBidi" w:cstheme="majorBidi"/>
          <w:sz w:val="24"/>
          <w:szCs w:val="24"/>
        </w:rPr>
        <w:t xml:space="preserve"> inflow</w:t>
      </w:r>
      <w:r w:rsidR="00E57E47">
        <w:rPr>
          <w:rFonts w:asciiTheme="majorBidi" w:hAnsiTheme="majorBidi" w:cstheme="majorBidi"/>
          <w:sz w:val="24"/>
          <w:szCs w:val="24"/>
        </w:rPr>
        <w:t xml:space="preserve"> </w:t>
      </w:r>
      <w:r w:rsidR="00BD0878">
        <w:rPr>
          <w:rFonts w:asciiTheme="majorBidi" w:hAnsiTheme="majorBidi" w:cstheme="majorBidi"/>
          <w:sz w:val="24"/>
          <w:szCs w:val="24"/>
        </w:rPr>
        <w:t>among</w:t>
      </w:r>
      <w:r w:rsidR="00E57E47">
        <w:rPr>
          <w:rFonts w:asciiTheme="majorBidi" w:hAnsiTheme="majorBidi" w:cstheme="majorBidi"/>
          <w:sz w:val="24"/>
          <w:szCs w:val="24"/>
        </w:rPr>
        <w:t xml:space="preserve"> </w:t>
      </w:r>
      <w:r w:rsidR="00BD0878">
        <w:rPr>
          <w:rFonts w:asciiTheme="majorBidi" w:hAnsiTheme="majorBidi" w:cstheme="majorBidi"/>
          <w:sz w:val="24"/>
          <w:szCs w:val="24"/>
        </w:rPr>
        <w:t xml:space="preserve">parties. </w:t>
      </w:r>
      <w:bookmarkStart w:id="140" w:name="_Hlk99990469"/>
      <w:bookmarkStart w:id="141" w:name="_Hlk99990562"/>
      <w:bookmarkStart w:id="142" w:name="_GoBack"/>
      <w:r w:rsidR="00456C8F">
        <w:rPr>
          <w:rFonts w:asciiTheme="majorBidi" w:hAnsiTheme="majorBidi" w:cstheme="majorBidi"/>
          <w:sz w:val="24"/>
          <w:szCs w:val="24"/>
        </w:rPr>
        <w:t>P</w:t>
      </w:r>
      <w:r w:rsidR="00121550">
        <w:rPr>
          <w:rFonts w:asciiTheme="majorBidi" w:hAnsiTheme="majorBidi" w:cstheme="majorBidi"/>
          <w:sz w:val="24"/>
          <w:szCs w:val="24"/>
        </w:rPr>
        <w:t>arties can</w:t>
      </w:r>
      <w:r w:rsidR="00D86B8A">
        <w:rPr>
          <w:rFonts w:asciiTheme="majorBidi" w:hAnsiTheme="majorBidi" w:cstheme="majorBidi"/>
          <w:sz w:val="24"/>
          <w:szCs w:val="24"/>
        </w:rPr>
        <w:t xml:space="preserve"> </w:t>
      </w:r>
      <w:del w:id="143" w:author="david" w:date="2022-04-06T18:38:00Z">
        <w:r w:rsidR="00D86B8A" w:rsidDel="005E3774">
          <w:rPr>
            <w:rFonts w:asciiTheme="majorBidi" w:hAnsiTheme="majorBidi" w:cstheme="majorBidi"/>
            <w:sz w:val="24"/>
            <w:szCs w:val="24"/>
          </w:rPr>
          <w:delText>negotiate</w:delText>
        </w:r>
      </w:del>
      <w:ins w:id="144" w:author="david" w:date="2022-04-06T18:38:00Z">
        <w:r w:rsidR="005E3774">
          <w:rPr>
            <w:rFonts w:asciiTheme="majorBidi" w:hAnsiTheme="majorBidi" w:cstheme="majorBidi"/>
            <w:sz w:val="24"/>
            <w:szCs w:val="24"/>
          </w:rPr>
          <w:t>agree on</w:t>
        </w:r>
      </w:ins>
      <w:r w:rsidR="00D86B8A">
        <w:rPr>
          <w:rFonts w:asciiTheme="majorBidi" w:hAnsiTheme="majorBidi" w:cstheme="majorBidi"/>
          <w:sz w:val="24"/>
          <w:szCs w:val="24"/>
        </w:rPr>
        <w:t xml:space="preserve"> shares or </w:t>
      </w:r>
      <w:del w:id="145" w:author="david" w:date="2022-04-04T18:46:00Z">
        <w:r w:rsidR="00D86B8A" w:rsidDel="00C32D24">
          <w:rPr>
            <w:rFonts w:asciiTheme="majorBidi" w:hAnsiTheme="majorBidi" w:cstheme="majorBidi"/>
            <w:sz w:val="24"/>
            <w:szCs w:val="24"/>
          </w:rPr>
          <w:delText xml:space="preserve">calculate shares </w:delText>
        </w:r>
      </w:del>
      <w:del w:id="146" w:author="david" w:date="2022-04-04T18:47:00Z">
        <w:r w:rsidR="006E069B" w:rsidDel="00C32D24">
          <w:rPr>
            <w:rFonts w:asciiTheme="majorBidi" w:hAnsiTheme="majorBidi" w:cstheme="majorBidi"/>
            <w:sz w:val="24"/>
            <w:szCs w:val="24"/>
          </w:rPr>
          <w:delText xml:space="preserve">at each Lake Mead elevation tier </w:delText>
        </w:r>
      </w:del>
      <w:del w:id="147" w:author="david" w:date="2022-04-04T19:03:00Z">
        <w:r w:rsidR="00D86B8A" w:rsidDel="00075FF4">
          <w:rPr>
            <w:rFonts w:asciiTheme="majorBidi" w:hAnsiTheme="majorBidi" w:cstheme="majorBidi"/>
            <w:sz w:val="24"/>
            <w:szCs w:val="24"/>
          </w:rPr>
          <w:delText>from</w:delText>
        </w:r>
      </w:del>
      <w:ins w:id="148" w:author="david" w:date="2022-04-04T19:03:00Z">
        <w:r w:rsidR="00075FF4">
          <w:rPr>
            <w:rFonts w:asciiTheme="majorBidi" w:hAnsiTheme="majorBidi" w:cstheme="majorBidi"/>
            <w:sz w:val="24"/>
            <w:szCs w:val="24"/>
          </w:rPr>
          <w:t>use</w:t>
        </w:r>
      </w:ins>
      <w:r w:rsidR="00D86B8A">
        <w:rPr>
          <w:rFonts w:asciiTheme="majorBidi" w:hAnsiTheme="majorBidi" w:cstheme="majorBidi"/>
          <w:sz w:val="24"/>
          <w:szCs w:val="24"/>
        </w:rPr>
        <w:t xml:space="preserve"> their customary delivery targets</w:t>
      </w:r>
      <w:ins w:id="149" w:author="david" w:date="2022-04-04T18:47:00Z">
        <w:r w:rsidR="00C32D24">
          <w:rPr>
            <w:rFonts w:asciiTheme="majorBidi" w:hAnsiTheme="majorBidi" w:cstheme="majorBidi"/>
            <w:sz w:val="24"/>
            <w:szCs w:val="24"/>
          </w:rPr>
          <w:t>,</w:t>
        </w:r>
      </w:ins>
      <w:r w:rsidR="00D86B8A">
        <w:rPr>
          <w:rFonts w:asciiTheme="majorBidi" w:hAnsiTheme="majorBidi" w:cstheme="majorBidi"/>
          <w:sz w:val="24"/>
          <w:szCs w:val="24"/>
        </w:rPr>
        <w:t xml:space="preserve"> </w:t>
      </w:r>
      <w:del w:id="150" w:author="david" w:date="2022-04-04T18:47:00Z">
        <w:r w:rsidR="00D86B8A" w:rsidDel="00C32D24">
          <w:rPr>
            <w:rFonts w:asciiTheme="majorBidi" w:hAnsiTheme="majorBidi" w:cstheme="majorBidi"/>
            <w:sz w:val="24"/>
            <w:szCs w:val="24"/>
          </w:rPr>
          <w:delText xml:space="preserve">and </w:delText>
        </w:r>
      </w:del>
      <w:r w:rsidR="00D86B8A">
        <w:rPr>
          <w:rFonts w:asciiTheme="majorBidi" w:hAnsiTheme="majorBidi" w:cstheme="majorBidi"/>
          <w:sz w:val="24"/>
          <w:szCs w:val="24"/>
        </w:rPr>
        <w:t>mandatory conservation volumes</w:t>
      </w:r>
      <w:ins w:id="151" w:author="david" w:date="2022-04-04T18:47:00Z">
        <w:r w:rsidR="00C32D24">
          <w:rPr>
            <w:rFonts w:asciiTheme="majorBidi" w:hAnsiTheme="majorBidi" w:cstheme="majorBidi"/>
            <w:sz w:val="24"/>
            <w:szCs w:val="24"/>
          </w:rPr>
          <w:t>, and annual Lake Mead inflow</w:t>
        </w:r>
      </w:ins>
      <w:bookmarkEnd w:id="140"/>
      <w:r w:rsidR="00D86B8A">
        <w:rPr>
          <w:rFonts w:asciiTheme="majorBidi" w:hAnsiTheme="majorBidi" w:cstheme="majorBidi"/>
          <w:sz w:val="24"/>
          <w:szCs w:val="24"/>
        </w:rPr>
        <w:t xml:space="preserve"> </w:t>
      </w:r>
      <w:r w:rsidR="000B4C69">
        <w:rPr>
          <w:rFonts w:asciiTheme="majorBidi" w:hAnsiTheme="majorBidi" w:cstheme="majorBidi"/>
          <w:sz w:val="24"/>
          <w:szCs w:val="24"/>
        </w:rPr>
        <w:t>(Appendix A).</w:t>
      </w:r>
      <w:bookmarkEnd w:id="141"/>
      <w:bookmarkEnd w:id="142"/>
      <w:r w:rsidR="000B4C69">
        <w:rPr>
          <w:rFonts w:asciiTheme="majorBidi" w:hAnsiTheme="majorBidi" w:cstheme="majorBidi"/>
          <w:sz w:val="24"/>
          <w:szCs w:val="24"/>
        </w:rPr>
        <w:t xml:space="preserve"> </w:t>
      </w:r>
      <w:bookmarkEnd w:id="138"/>
      <w:r w:rsidR="00484B8F">
        <w:rPr>
          <w:rFonts w:asciiTheme="majorBidi" w:hAnsiTheme="majorBidi" w:cstheme="majorBidi"/>
          <w:sz w:val="24"/>
          <w:szCs w:val="24"/>
        </w:rPr>
        <w:t>Second</w:t>
      </w:r>
      <w:r w:rsidR="002B4728">
        <w:rPr>
          <w:rFonts w:asciiTheme="majorBidi" w:hAnsiTheme="majorBidi" w:cstheme="majorBidi"/>
          <w:sz w:val="24"/>
          <w:szCs w:val="24"/>
        </w:rPr>
        <w:t xml:space="preserve">, </w:t>
      </w:r>
      <w:r w:rsidR="00BD09DB">
        <w:rPr>
          <w:rFonts w:asciiTheme="majorBidi" w:hAnsiTheme="majorBidi" w:cstheme="majorBidi"/>
          <w:sz w:val="24"/>
          <w:szCs w:val="24"/>
        </w:rPr>
        <w:t>compute</w:t>
      </w:r>
      <w:r w:rsidR="008C64B5">
        <w:rPr>
          <w:rFonts w:asciiTheme="majorBidi" w:hAnsiTheme="majorBidi" w:cstheme="majorBidi"/>
          <w:sz w:val="24"/>
          <w:szCs w:val="24"/>
        </w:rPr>
        <w:t xml:space="preserve"> each party’s available water as their s</w:t>
      </w:r>
      <w:r w:rsidR="00E57E47">
        <w:rPr>
          <w:rFonts w:asciiTheme="majorBidi" w:hAnsiTheme="majorBidi" w:cstheme="majorBidi"/>
          <w:sz w:val="24"/>
          <w:szCs w:val="24"/>
        </w:rPr>
        <w:t>hare</w:t>
      </w:r>
      <w:r w:rsidR="0080364A">
        <w:rPr>
          <w:rFonts w:asciiTheme="majorBidi" w:hAnsiTheme="majorBidi" w:cstheme="majorBidi"/>
          <w:sz w:val="24"/>
          <w:szCs w:val="24"/>
        </w:rPr>
        <w:t xml:space="preserve"> </w:t>
      </w:r>
      <w:r w:rsidR="007953B4">
        <w:rPr>
          <w:rFonts w:asciiTheme="majorBidi" w:hAnsiTheme="majorBidi" w:cstheme="majorBidi"/>
          <w:sz w:val="24"/>
          <w:szCs w:val="24"/>
        </w:rPr>
        <w:t xml:space="preserve">of </w:t>
      </w:r>
      <w:r w:rsidR="00FC6332">
        <w:rPr>
          <w:rFonts w:asciiTheme="majorBidi" w:hAnsiTheme="majorBidi" w:cstheme="majorBidi"/>
          <w:sz w:val="24"/>
          <w:szCs w:val="24"/>
        </w:rPr>
        <w:t>reservoir inflow</w:t>
      </w:r>
      <w:r w:rsidR="008C64B5">
        <w:rPr>
          <w:rFonts w:asciiTheme="majorBidi" w:hAnsiTheme="majorBidi" w:cstheme="majorBidi"/>
          <w:sz w:val="24"/>
          <w:szCs w:val="24"/>
        </w:rPr>
        <w:t xml:space="preserve">, plus </w:t>
      </w:r>
      <w:r w:rsidR="002B4728">
        <w:rPr>
          <w:rFonts w:asciiTheme="majorBidi" w:hAnsiTheme="majorBidi" w:cstheme="majorBidi"/>
          <w:sz w:val="24"/>
          <w:szCs w:val="24"/>
        </w:rPr>
        <w:t>s</w:t>
      </w:r>
      <w:r w:rsidR="007953B4">
        <w:rPr>
          <w:rFonts w:asciiTheme="majorBidi" w:hAnsiTheme="majorBidi" w:cstheme="majorBidi"/>
          <w:sz w:val="24"/>
          <w:szCs w:val="24"/>
        </w:rPr>
        <w:t xml:space="preserve">hare of </w:t>
      </w:r>
      <w:r w:rsidR="00987951">
        <w:rPr>
          <w:rFonts w:asciiTheme="majorBidi" w:hAnsiTheme="majorBidi" w:cstheme="majorBidi"/>
          <w:sz w:val="24"/>
          <w:szCs w:val="24"/>
        </w:rPr>
        <w:t xml:space="preserve">reservoir </w:t>
      </w:r>
      <w:r w:rsidR="0080364A">
        <w:rPr>
          <w:rFonts w:asciiTheme="majorBidi" w:hAnsiTheme="majorBidi" w:cstheme="majorBidi"/>
          <w:sz w:val="24"/>
          <w:szCs w:val="24"/>
        </w:rPr>
        <w:t>storage</w:t>
      </w:r>
      <w:r w:rsidR="008C64B5">
        <w:rPr>
          <w:rFonts w:asciiTheme="majorBidi" w:hAnsiTheme="majorBidi" w:cstheme="majorBidi"/>
          <w:sz w:val="24"/>
          <w:szCs w:val="24"/>
        </w:rPr>
        <w:t>, minus share of reservoir evaporation</w:t>
      </w:r>
      <w:r w:rsidR="000B4C69">
        <w:rPr>
          <w:rFonts w:asciiTheme="majorBidi" w:hAnsiTheme="majorBidi" w:cstheme="majorBidi"/>
          <w:sz w:val="24"/>
          <w:szCs w:val="24"/>
        </w:rPr>
        <w:t xml:space="preserve">. </w:t>
      </w:r>
      <w:r w:rsidR="008C64B5">
        <w:rPr>
          <w:rFonts w:asciiTheme="majorBidi" w:hAnsiTheme="majorBidi" w:cstheme="majorBidi"/>
          <w:sz w:val="24"/>
          <w:szCs w:val="24"/>
        </w:rPr>
        <w:t xml:space="preserve">In the first year </w:t>
      </w:r>
      <w:r w:rsidR="00484B8F">
        <w:rPr>
          <w:rFonts w:asciiTheme="majorBidi" w:hAnsiTheme="majorBidi" w:cstheme="majorBidi"/>
          <w:sz w:val="24"/>
          <w:szCs w:val="24"/>
        </w:rPr>
        <w:t xml:space="preserve">of these </w:t>
      </w:r>
      <w:r w:rsidR="001C3A8D">
        <w:rPr>
          <w:rFonts w:asciiTheme="majorBidi" w:hAnsiTheme="majorBidi" w:cstheme="majorBidi"/>
          <w:sz w:val="24"/>
          <w:szCs w:val="24"/>
        </w:rPr>
        <w:t>adaptive</w:t>
      </w:r>
      <w:r w:rsidR="00484B8F">
        <w:rPr>
          <w:rFonts w:asciiTheme="majorBidi" w:hAnsiTheme="majorBidi" w:cstheme="majorBidi"/>
          <w:sz w:val="24"/>
          <w:szCs w:val="24"/>
        </w:rPr>
        <w:t xml:space="preserve"> operations</w:t>
      </w:r>
      <w:r w:rsidR="008C64B5">
        <w:rPr>
          <w:rFonts w:asciiTheme="majorBidi" w:hAnsiTheme="majorBidi" w:cstheme="majorBidi"/>
          <w:sz w:val="24"/>
          <w:szCs w:val="24"/>
        </w:rPr>
        <w:t>, a</w:t>
      </w:r>
      <w:r w:rsidR="000B4C69">
        <w:rPr>
          <w:rFonts w:asciiTheme="majorBidi" w:hAnsiTheme="majorBidi" w:cstheme="majorBidi"/>
          <w:sz w:val="24"/>
          <w:szCs w:val="24"/>
        </w:rPr>
        <w:t xml:space="preserve"> party’s reservoir storage </w:t>
      </w:r>
      <w:del w:id="152" w:author="david" w:date="2022-04-06T12:40:00Z">
        <w:r w:rsidR="00E816DE" w:rsidDel="008D7808">
          <w:rPr>
            <w:rFonts w:asciiTheme="majorBidi" w:hAnsiTheme="majorBidi" w:cstheme="majorBidi"/>
            <w:sz w:val="24"/>
            <w:szCs w:val="24"/>
          </w:rPr>
          <w:delText>will</w:delText>
        </w:r>
        <w:r w:rsidR="000B4C69" w:rsidDel="008D7808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E816DE" w:rsidDel="008D7808">
          <w:rPr>
            <w:rFonts w:asciiTheme="majorBidi" w:hAnsiTheme="majorBidi" w:cstheme="majorBidi"/>
            <w:sz w:val="24"/>
            <w:szCs w:val="24"/>
          </w:rPr>
          <w:delText>be</w:delText>
        </w:r>
      </w:del>
      <w:ins w:id="153" w:author="david" w:date="2022-04-06T12:40:00Z">
        <w:r w:rsidR="008D7808">
          <w:rPr>
            <w:rFonts w:asciiTheme="majorBidi" w:hAnsiTheme="majorBidi" w:cstheme="majorBidi"/>
            <w:sz w:val="24"/>
            <w:szCs w:val="24"/>
          </w:rPr>
          <w:t>is</w:t>
        </w:r>
      </w:ins>
      <w:r w:rsidR="00E816DE">
        <w:rPr>
          <w:rFonts w:asciiTheme="majorBidi" w:hAnsiTheme="majorBidi" w:cstheme="majorBidi"/>
          <w:sz w:val="24"/>
          <w:szCs w:val="24"/>
        </w:rPr>
        <w:t xml:space="preserve"> </w:t>
      </w:r>
      <w:r w:rsidR="000B4C69">
        <w:rPr>
          <w:rFonts w:asciiTheme="majorBidi" w:hAnsiTheme="majorBidi" w:cstheme="majorBidi"/>
          <w:sz w:val="24"/>
          <w:szCs w:val="24"/>
        </w:rPr>
        <w:t>their</w:t>
      </w:r>
      <w:r w:rsidR="00B81A83">
        <w:rPr>
          <w:rFonts w:asciiTheme="majorBidi" w:hAnsiTheme="majorBidi" w:cstheme="majorBidi"/>
          <w:sz w:val="24"/>
          <w:szCs w:val="24"/>
        </w:rPr>
        <w:t xml:space="preserve"> conservation account balance</w:t>
      </w:r>
      <w:del w:id="154" w:author="david" w:date="2022-04-04T16:32:00Z">
        <w:r w:rsidR="00B81A83" w:rsidDel="00B61685">
          <w:rPr>
            <w:rFonts w:asciiTheme="majorBidi" w:hAnsiTheme="majorBidi" w:cstheme="majorBidi"/>
            <w:sz w:val="24"/>
            <w:szCs w:val="24"/>
          </w:rPr>
          <w:delText xml:space="preserve"> plus </w:delText>
        </w:r>
        <w:r w:rsidR="00F02C42" w:rsidDel="00B61685">
          <w:rPr>
            <w:rFonts w:asciiTheme="majorBidi" w:hAnsiTheme="majorBidi" w:cstheme="majorBidi"/>
            <w:sz w:val="24"/>
            <w:szCs w:val="24"/>
          </w:rPr>
          <w:delText>share</w:delText>
        </w:r>
        <w:r w:rsidR="000B4C69" w:rsidDel="00B61685">
          <w:rPr>
            <w:rFonts w:asciiTheme="majorBidi" w:hAnsiTheme="majorBidi" w:cstheme="majorBidi"/>
            <w:sz w:val="24"/>
            <w:szCs w:val="24"/>
          </w:rPr>
          <w:delText xml:space="preserve"> </w:delText>
        </w:r>
        <w:r w:rsidR="00206960" w:rsidDel="00B61685">
          <w:rPr>
            <w:rFonts w:asciiTheme="majorBidi" w:hAnsiTheme="majorBidi" w:cstheme="majorBidi"/>
            <w:sz w:val="24"/>
            <w:szCs w:val="24"/>
          </w:rPr>
          <w:delText xml:space="preserve">of the remaining active storage that is not the protection volume </w:delText>
        </w:r>
        <w:r w:rsidR="006E069B" w:rsidDel="00B61685">
          <w:rPr>
            <w:rFonts w:asciiTheme="majorBidi" w:hAnsiTheme="majorBidi" w:cstheme="majorBidi"/>
            <w:sz w:val="24"/>
            <w:szCs w:val="24"/>
          </w:rPr>
          <w:delText>n</w:delText>
        </w:r>
        <w:r w:rsidR="00206960" w:rsidDel="00B61685">
          <w:rPr>
            <w:rFonts w:asciiTheme="majorBidi" w:hAnsiTheme="majorBidi" w:cstheme="majorBidi"/>
            <w:sz w:val="24"/>
            <w:szCs w:val="24"/>
          </w:rPr>
          <w:delText>or a conservation account balance</w:delText>
        </w:r>
      </w:del>
      <w:r w:rsidR="00206960">
        <w:rPr>
          <w:rFonts w:asciiTheme="majorBidi" w:hAnsiTheme="majorBidi" w:cstheme="majorBidi"/>
          <w:sz w:val="24"/>
          <w:szCs w:val="24"/>
        </w:rPr>
        <w:t xml:space="preserve">. </w:t>
      </w:r>
      <w:r w:rsidR="00BD09DB">
        <w:rPr>
          <w:rFonts w:asciiTheme="majorBidi" w:hAnsiTheme="majorBidi" w:cstheme="majorBidi"/>
          <w:sz w:val="24"/>
          <w:szCs w:val="24"/>
        </w:rPr>
        <w:t xml:space="preserve">Steps </w:t>
      </w:r>
      <w:r w:rsidR="00484B8F">
        <w:rPr>
          <w:rFonts w:asciiTheme="majorBidi" w:hAnsiTheme="majorBidi" w:cstheme="majorBidi"/>
          <w:sz w:val="24"/>
          <w:szCs w:val="24"/>
        </w:rPr>
        <w:t>1</w:t>
      </w:r>
      <w:r w:rsidR="00BD09DB">
        <w:rPr>
          <w:rFonts w:asciiTheme="majorBidi" w:hAnsiTheme="majorBidi" w:cstheme="majorBidi"/>
          <w:sz w:val="24"/>
          <w:szCs w:val="24"/>
        </w:rPr>
        <w:t xml:space="preserve"> and </w:t>
      </w:r>
      <w:r w:rsidR="00484B8F">
        <w:rPr>
          <w:rFonts w:asciiTheme="majorBidi" w:hAnsiTheme="majorBidi" w:cstheme="majorBidi"/>
          <w:sz w:val="24"/>
          <w:szCs w:val="24"/>
        </w:rPr>
        <w:t>2</w:t>
      </w:r>
      <w:r w:rsidR="00BD0878">
        <w:rPr>
          <w:rFonts w:asciiTheme="majorBidi" w:hAnsiTheme="majorBidi" w:cstheme="majorBidi"/>
          <w:sz w:val="24"/>
          <w:szCs w:val="24"/>
        </w:rPr>
        <w:t xml:space="preserve"> </w:t>
      </w:r>
      <w:r w:rsidR="00987951">
        <w:rPr>
          <w:rFonts w:asciiTheme="majorBidi" w:hAnsiTheme="majorBidi" w:cstheme="majorBidi"/>
          <w:sz w:val="24"/>
          <w:szCs w:val="24"/>
        </w:rPr>
        <w:t>give</w:t>
      </w:r>
      <w:r w:rsidR="00BD0878">
        <w:rPr>
          <w:rFonts w:asciiTheme="majorBidi" w:hAnsiTheme="majorBidi" w:cstheme="majorBidi"/>
          <w:sz w:val="24"/>
          <w:szCs w:val="24"/>
        </w:rPr>
        <w:t xml:space="preserve"> </w:t>
      </w:r>
      <w:r w:rsidR="00443C96">
        <w:rPr>
          <w:rFonts w:asciiTheme="majorBidi" w:hAnsiTheme="majorBidi" w:cstheme="majorBidi"/>
          <w:sz w:val="24"/>
          <w:szCs w:val="24"/>
        </w:rPr>
        <w:t>part</w:t>
      </w:r>
      <w:r w:rsidR="00987951">
        <w:rPr>
          <w:rFonts w:asciiTheme="majorBidi" w:hAnsiTheme="majorBidi" w:cstheme="majorBidi"/>
          <w:sz w:val="24"/>
          <w:szCs w:val="24"/>
        </w:rPr>
        <w:t>ies more water</w:t>
      </w:r>
      <w:r w:rsidR="00443C96">
        <w:rPr>
          <w:rFonts w:asciiTheme="majorBidi" w:hAnsiTheme="majorBidi" w:cstheme="majorBidi"/>
          <w:sz w:val="24"/>
          <w:szCs w:val="24"/>
        </w:rPr>
        <w:t xml:space="preserve"> to</w:t>
      </w:r>
      <w:r w:rsidR="00FC6332">
        <w:rPr>
          <w:rFonts w:asciiTheme="majorBidi" w:hAnsiTheme="majorBidi" w:cstheme="majorBidi"/>
          <w:sz w:val="24"/>
          <w:szCs w:val="24"/>
        </w:rPr>
        <w:t xml:space="preserve"> manage</w:t>
      </w:r>
      <w:r w:rsidR="00987951">
        <w:rPr>
          <w:rFonts w:asciiTheme="majorBidi" w:hAnsiTheme="majorBidi" w:cstheme="majorBidi"/>
          <w:sz w:val="24"/>
          <w:szCs w:val="24"/>
        </w:rPr>
        <w:t xml:space="preserve"> than </w:t>
      </w:r>
      <w:r w:rsidR="00AB1F85">
        <w:rPr>
          <w:rFonts w:asciiTheme="majorBidi" w:hAnsiTheme="majorBidi" w:cstheme="majorBidi"/>
          <w:sz w:val="24"/>
          <w:szCs w:val="24"/>
        </w:rPr>
        <w:t>was</w:t>
      </w:r>
      <w:r w:rsidR="00206960">
        <w:rPr>
          <w:rFonts w:asciiTheme="majorBidi" w:hAnsiTheme="majorBidi" w:cstheme="majorBidi"/>
          <w:sz w:val="24"/>
          <w:szCs w:val="24"/>
        </w:rPr>
        <w:t xml:space="preserve"> i</w:t>
      </w:r>
      <w:r w:rsidR="00987951">
        <w:rPr>
          <w:rFonts w:asciiTheme="majorBidi" w:hAnsiTheme="majorBidi" w:cstheme="majorBidi"/>
          <w:sz w:val="24"/>
          <w:szCs w:val="24"/>
        </w:rPr>
        <w:t>n their conservation account</w:t>
      </w:r>
      <w:r w:rsidR="0080364A">
        <w:rPr>
          <w:rFonts w:asciiTheme="majorBidi" w:hAnsiTheme="majorBidi" w:cstheme="majorBidi"/>
          <w:sz w:val="24"/>
          <w:szCs w:val="24"/>
        </w:rPr>
        <w:t xml:space="preserve">. </w:t>
      </w:r>
      <w:r w:rsidR="00484B8F">
        <w:rPr>
          <w:rFonts w:asciiTheme="majorBidi" w:hAnsiTheme="majorBidi" w:cstheme="majorBidi"/>
          <w:sz w:val="24"/>
          <w:szCs w:val="24"/>
        </w:rPr>
        <w:t>Step 2</w:t>
      </w:r>
      <w:r w:rsidR="00081308">
        <w:rPr>
          <w:rFonts w:asciiTheme="majorBidi" w:hAnsiTheme="majorBidi" w:cstheme="majorBidi"/>
          <w:sz w:val="24"/>
          <w:szCs w:val="24"/>
        </w:rPr>
        <w:t xml:space="preserve"> also</w:t>
      </w:r>
      <w:r w:rsidR="00990C75">
        <w:rPr>
          <w:rFonts w:asciiTheme="majorBidi" w:hAnsiTheme="majorBidi" w:cstheme="majorBidi"/>
          <w:sz w:val="24"/>
          <w:szCs w:val="24"/>
        </w:rPr>
        <w:t xml:space="preserve"> give</w:t>
      </w:r>
      <w:r w:rsidR="00081308">
        <w:rPr>
          <w:rFonts w:asciiTheme="majorBidi" w:hAnsiTheme="majorBidi" w:cstheme="majorBidi"/>
          <w:sz w:val="24"/>
          <w:szCs w:val="24"/>
        </w:rPr>
        <w:t>s</w:t>
      </w:r>
      <w:r w:rsidR="00990C75">
        <w:rPr>
          <w:rFonts w:asciiTheme="majorBidi" w:hAnsiTheme="majorBidi" w:cstheme="majorBidi"/>
          <w:sz w:val="24"/>
          <w:szCs w:val="24"/>
        </w:rPr>
        <w:t xml:space="preserve"> </w:t>
      </w:r>
      <w:r w:rsidR="00443C96">
        <w:rPr>
          <w:rFonts w:asciiTheme="majorBidi" w:hAnsiTheme="majorBidi" w:cstheme="majorBidi"/>
          <w:sz w:val="24"/>
          <w:szCs w:val="24"/>
        </w:rPr>
        <w:t>e</w:t>
      </w:r>
      <w:r w:rsidR="00FF03E5">
        <w:rPr>
          <w:rFonts w:asciiTheme="majorBidi" w:hAnsiTheme="majorBidi" w:cstheme="majorBidi"/>
          <w:sz w:val="24"/>
          <w:szCs w:val="24"/>
        </w:rPr>
        <w:t>ach party</w:t>
      </w:r>
      <w:r w:rsidR="00B53D80">
        <w:rPr>
          <w:rFonts w:asciiTheme="majorBidi" w:hAnsiTheme="majorBidi" w:cstheme="majorBidi"/>
          <w:sz w:val="24"/>
          <w:szCs w:val="24"/>
        </w:rPr>
        <w:t xml:space="preserve"> more flexibility to </w:t>
      </w:r>
      <w:r w:rsidR="008E10BC">
        <w:rPr>
          <w:rFonts w:asciiTheme="majorBidi" w:hAnsiTheme="majorBidi" w:cstheme="majorBidi"/>
          <w:sz w:val="24"/>
          <w:szCs w:val="24"/>
        </w:rPr>
        <w:t xml:space="preserve">conserve, </w:t>
      </w:r>
      <w:r w:rsidR="00556E51">
        <w:rPr>
          <w:rFonts w:asciiTheme="majorBidi" w:hAnsiTheme="majorBidi" w:cstheme="majorBidi"/>
          <w:sz w:val="24"/>
          <w:szCs w:val="24"/>
        </w:rPr>
        <w:t>release</w:t>
      </w:r>
      <w:r w:rsidR="00906CB3">
        <w:rPr>
          <w:rFonts w:asciiTheme="majorBidi" w:hAnsiTheme="majorBidi" w:cstheme="majorBidi"/>
          <w:sz w:val="24"/>
          <w:szCs w:val="24"/>
        </w:rPr>
        <w:t>,</w:t>
      </w:r>
      <w:r w:rsidR="00556E51">
        <w:rPr>
          <w:rFonts w:asciiTheme="majorBidi" w:hAnsiTheme="majorBidi" w:cstheme="majorBidi"/>
          <w:sz w:val="24"/>
          <w:szCs w:val="24"/>
        </w:rPr>
        <w:t xml:space="preserve"> </w:t>
      </w:r>
      <w:r w:rsidR="008E10BC">
        <w:rPr>
          <w:rFonts w:asciiTheme="majorBidi" w:hAnsiTheme="majorBidi" w:cstheme="majorBidi"/>
          <w:sz w:val="24"/>
          <w:szCs w:val="24"/>
        </w:rPr>
        <w:t xml:space="preserve">and </w:t>
      </w:r>
      <w:r w:rsidR="00556E51">
        <w:rPr>
          <w:rFonts w:asciiTheme="majorBidi" w:hAnsiTheme="majorBidi" w:cstheme="majorBidi"/>
          <w:sz w:val="24"/>
          <w:szCs w:val="24"/>
        </w:rPr>
        <w:t>consume</w:t>
      </w:r>
      <w:r w:rsidR="00146C3F">
        <w:rPr>
          <w:rFonts w:asciiTheme="majorBidi" w:hAnsiTheme="majorBidi" w:cstheme="majorBidi"/>
          <w:sz w:val="24"/>
          <w:szCs w:val="24"/>
        </w:rPr>
        <w:t xml:space="preserve"> water</w:t>
      </w:r>
      <w:r w:rsidR="00990C75">
        <w:rPr>
          <w:rFonts w:asciiTheme="majorBidi" w:hAnsiTheme="majorBidi" w:cstheme="majorBidi"/>
          <w:sz w:val="24"/>
          <w:szCs w:val="24"/>
        </w:rPr>
        <w:t xml:space="preserve"> within their </w:t>
      </w:r>
      <w:r w:rsidR="008C64B5">
        <w:rPr>
          <w:rFonts w:asciiTheme="majorBidi" w:hAnsiTheme="majorBidi" w:cstheme="majorBidi"/>
          <w:sz w:val="24"/>
          <w:szCs w:val="24"/>
        </w:rPr>
        <w:t>available water</w:t>
      </w:r>
      <w:r w:rsidR="00146C3F">
        <w:rPr>
          <w:rFonts w:asciiTheme="majorBidi" w:hAnsiTheme="majorBidi" w:cstheme="majorBidi"/>
          <w:sz w:val="24"/>
          <w:szCs w:val="24"/>
        </w:rPr>
        <w:t xml:space="preserve"> independent of other parties</w:t>
      </w:r>
      <w:r w:rsidR="00B53D80">
        <w:rPr>
          <w:rFonts w:asciiTheme="majorBidi" w:hAnsiTheme="majorBidi" w:cstheme="majorBidi"/>
          <w:sz w:val="24"/>
          <w:szCs w:val="24"/>
        </w:rPr>
        <w:t>.</w:t>
      </w:r>
      <w:r w:rsidR="003A72DF">
        <w:rPr>
          <w:rFonts w:asciiTheme="majorBidi" w:hAnsiTheme="majorBidi" w:cstheme="majorBidi"/>
          <w:sz w:val="24"/>
          <w:szCs w:val="24"/>
        </w:rPr>
        <w:t xml:space="preserve"> </w:t>
      </w:r>
      <w:r w:rsidR="00484B8F">
        <w:rPr>
          <w:rFonts w:asciiTheme="majorBidi" w:hAnsiTheme="majorBidi" w:cstheme="majorBidi"/>
          <w:sz w:val="24"/>
          <w:szCs w:val="24"/>
        </w:rPr>
        <w:t>Adapting releases to inflow</w:t>
      </w:r>
      <w:r>
        <w:rPr>
          <w:rFonts w:asciiTheme="majorBidi" w:hAnsiTheme="majorBidi" w:cstheme="majorBidi"/>
          <w:sz w:val="24"/>
          <w:szCs w:val="24"/>
        </w:rPr>
        <w:t xml:space="preserve"> convert</w:t>
      </w:r>
      <w:r w:rsidR="00484B8F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84B8F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84B8F">
        <w:rPr>
          <w:rFonts w:asciiTheme="majorBidi" w:hAnsiTheme="majorBidi" w:cstheme="majorBidi"/>
          <w:sz w:val="24"/>
          <w:szCs w:val="24"/>
        </w:rPr>
        <w:t xml:space="preserve">(a) </w:t>
      </w:r>
      <w:r>
        <w:rPr>
          <w:rFonts w:asciiTheme="majorBidi" w:hAnsiTheme="majorBidi" w:cstheme="majorBidi"/>
          <w:sz w:val="24"/>
          <w:szCs w:val="24"/>
        </w:rPr>
        <w:t xml:space="preserve">existing operation of </w:t>
      </w:r>
      <w:r w:rsidR="00484B8F">
        <w:rPr>
          <w:rFonts w:asciiTheme="majorBidi" w:hAnsiTheme="majorBidi" w:cstheme="majorBidi"/>
          <w:sz w:val="24"/>
          <w:szCs w:val="24"/>
        </w:rPr>
        <w:t>joint, negotiated</w:t>
      </w:r>
      <w:r>
        <w:rPr>
          <w:rFonts w:asciiTheme="majorBidi" w:hAnsiTheme="majorBidi" w:cstheme="majorBidi"/>
          <w:sz w:val="24"/>
          <w:szCs w:val="24"/>
        </w:rPr>
        <w:t xml:space="preserve">, mandatory conservation targets </w:t>
      </w:r>
      <w:r w:rsidR="00484B8F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pecific to reservoir elevation, to </w:t>
      </w:r>
      <w:r w:rsidR="00484B8F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 xml:space="preserve">(b) </w:t>
      </w:r>
      <w:r w:rsidR="00484B8F">
        <w:rPr>
          <w:rFonts w:asciiTheme="majorBidi" w:hAnsiTheme="majorBidi" w:cstheme="majorBidi"/>
          <w:sz w:val="24"/>
          <w:szCs w:val="24"/>
        </w:rPr>
        <w:t xml:space="preserve">more </w:t>
      </w:r>
      <w:r>
        <w:rPr>
          <w:rFonts w:asciiTheme="majorBidi" w:hAnsiTheme="majorBidi" w:cstheme="majorBidi"/>
          <w:sz w:val="24"/>
          <w:szCs w:val="24"/>
        </w:rPr>
        <w:t xml:space="preserve">dynamic </w:t>
      </w:r>
      <w:r w:rsidR="00484B8F">
        <w:rPr>
          <w:rFonts w:asciiTheme="majorBidi" w:hAnsiTheme="majorBidi" w:cstheme="majorBidi"/>
          <w:sz w:val="24"/>
          <w:szCs w:val="24"/>
        </w:rPr>
        <w:t xml:space="preserve">and flexible </w:t>
      </w:r>
      <w:r>
        <w:rPr>
          <w:rFonts w:asciiTheme="majorBidi" w:hAnsiTheme="majorBidi" w:cstheme="majorBidi"/>
          <w:sz w:val="24"/>
          <w:szCs w:val="24"/>
        </w:rPr>
        <w:t xml:space="preserve">process where each party </w:t>
      </w:r>
      <w:r w:rsidR="00484B8F">
        <w:rPr>
          <w:rFonts w:asciiTheme="majorBidi" w:hAnsiTheme="majorBidi" w:cstheme="majorBidi"/>
          <w:sz w:val="24"/>
          <w:szCs w:val="24"/>
        </w:rPr>
        <w:t>conserve</w:t>
      </w:r>
      <w:r w:rsidR="00C142CA">
        <w:rPr>
          <w:rFonts w:asciiTheme="majorBidi" w:hAnsiTheme="majorBidi" w:cstheme="majorBidi"/>
          <w:sz w:val="24"/>
          <w:szCs w:val="24"/>
        </w:rPr>
        <w:t>s</w:t>
      </w:r>
      <w:r w:rsidR="00484B8F">
        <w:rPr>
          <w:rFonts w:asciiTheme="majorBidi" w:hAnsiTheme="majorBidi" w:cstheme="majorBidi"/>
          <w:sz w:val="24"/>
          <w:szCs w:val="24"/>
        </w:rPr>
        <w:t xml:space="preserve"> or consume</w:t>
      </w:r>
      <w:r w:rsidR="00C142CA">
        <w:rPr>
          <w:rFonts w:asciiTheme="majorBidi" w:hAnsiTheme="majorBidi" w:cstheme="majorBidi"/>
          <w:sz w:val="24"/>
          <w:szCs w:val="24"/>
        </w:rPr>
        <w:t>s</w:t>
      </w:r>
      <w:r w:rsidR="00484B8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its</w:t>
      </w:r>
      <w:r w:rsidR="00484B8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available water independent of other part</w:t>
      </w:r>
      <w:r w:rsidR="00484B8F">
        <w:rPr>
          <w:rFonts w:asciiTheme="majorBidi" w:hAnsiTheme="majorBidi" w:cstheme="majorBidi"/>
          <w:sz w:val="24"/>
          <w:szCs w:val="24"/>
        </w:rPr>
        <w:t>y’s choices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E816DE" w:rsidRPr="001C3A8D">
        <w:rPr>
          <w:rFonts w:asciiTheme="majorBidi" w:hAnsiTheme="majorBidi" w:cstheme="majorBidi"/>
          <w:sz w:val="24"/>
          <w:szCs w:val="24"/>
        </w:rPr>
        <w:t>Adapting reservoir operations to inflow</w:t>
      </w:r>
      <w:r w:rsidR="008C64B5" w:rsidRPr="001C3A8D">
        <w:rPr>
          <w:rFonts w:asciiTheme="majorBidi" w:hAnsiTheme="majorBidi" w:cstheme="majorBidi"/>
          <w:sz w:val="24"/>
          <w:szCs w:val="24"/>
        </w:rPr>
        <w:t xml:space="preserve"> </w:t>
      </w:r>
      <w:r w:rsidR="00BD09DB" w:rsidRPr="001C3A8D">
        <w:rPr>
          <w:rFonts w:asciiTheme="majorBidi" w:hAnsiTheme="majorBidi" w:cstheme="majorBidi"/>
          <w:sz w:val="24"/>
          <w:szCs w:val="24"/>
        </w:rPr>
        <w:t>offers</w:t>
      </w:r>
      <w:r w:rsidR="008C64B5" w:rsidRPr="001C3A8D">
        <w:rPr>
          <w:rFonts w:asciiTheme="majorBidi" w:hAnsiTheme="majorBidi" w:cstheme="majorBidi"/>
          <w:sz w:val="24"/>
          <w:szCs w:val="24"/>
        </w:rPr>
        <w:t xml:space="preserve"> parties </w:t>
      </w:r>
      <w:r w:rsidR="00AB1F85" w:rsidRPr="001C3A8D">
        <w:rPr>
          <w:rFonts w:asciiTheme="majorBidi" w:hAnsiTheme="majorBidi" w:cstheme="majorBidi"/>
          <w:sz w:val="24"/>
          <w:szCs w:val="24"/>
        </w:rPr>
        <w:t xml:space="preserve">a </w:t>
      </w:r>
      <w:r w:rsidR="008C64B5" w:rsidRPr="001C3A8D">
        <w:rPr>
          <w:rFonts w:asciiTheme="majorBidi" w:hAnsiTheme="majorBidi" w:cstheme="majorBidi"/>
          <w:sz w:val="24"/>
          <w:szCs w:val="24"/>
        </w:rPr>
        <w:t>m</w:t>
      </w:r>
      <w:r w:rsidR="003A72DF" w:rsidRPr="001C3A8D">
        <w:rPr>
          <w:rFonts w:asciiTheme="majorBidi" w:hAnsiTheme="majorBidi" w:cstheme="majorBidi"/>
          <w:sz w:val="24"/>
          <w:szCs w:val="24"/>
        </w:rPr>
        <w:t>ore flexib</w:t>
      </w:r>
      <w:r w:rsidR="00AB1F85" w:rsidRPr="001C3A8D">
        <w:rPr>
          <w:rFonts w:asciiTheme="majorBidi" w:hAnsiTheme="majorBidi" w:cstheme="majorBidi"/>
          <w:sz w:val="24"/>
          <w:szCs w:val="24"/>
        </w:rPr>
        <w:t xml:space="preserve">le, </w:t>
      </w:r>
      <w:r w:rsidR="003A72DF" w:rsidRPr="001C3A8D">
        <w:rPr>
          <w:rFonts w:asciiTheme="majorBidi" w:hAnsiTheme="majorBidi" w:cstheme="majorBidi"/>
          <w:sz w:val="24"/>
          <w:szCs w:val="24"/>
        </w:rPr>
        <w:t>independen</w:t>
      </w:r>
      <w:r w:rsidR="00AB1F85" w:rsidRPr="001C3A8D">
        <w:rPr>
          <w:rFonts w:asciiTheme="majorBidi" w:hAnsiTheme="majorBidi" w:cstheme="majorBidi"/>
          <w:sz w:val="24"/>
          <w:szCs w:val="24"/>
        </w:rPr>
        <w:t>t, and positive process</w:t>
      </w:r>
      <w:r w:rsidR="003A72DF" w:rsidRPr="001C3A8D">
        <w:rPr>
          <w:rFonts w:asciiTheme="majorBidi" w:hAnsiTheme="majorBidi" w:cstheme="majorBidi"/>
          <w:sz w:val="24"/>
          <w:szCs w:val="24"/>
        </w:rPr>
        <w:t xml:space="preserve"> to </w:t>
      </w:r>
      <w:r w:rsidR="00484B8F" w:rsidRPr="001C3A8D">
        <w:rPr>
          <w:rFonts w:asciiTheme="majorBidi" w:hAnsiTheme="majorBidi" w:cstheme="majorBidi"/>
          <w:sz w:val="24"/>
          <w:szCs w:val="24"/>
        </w:rPr>
        <w:t xml:space="preserve">slow </w:t>
      </w:r>
      <w:r w:rsidR="00BD09DB" w:rsidRPr="001C3A8D">
        <w:rPr>
          <w:rFonts w:asciiTheme="majorBidi" w:hAnsiTheme="majorBidi" w:cstheme="majorBidi"/>
          <w:sz w:val="24"/>
          <w:szCs w:val="24"/>
        </w:rPr>
        <w:t>Lake Mead</w:t>
      </w:r>
      <w:r w:rsidR="00484B8F" w:rsidRPr="001C3A8D">
        <w:rPr>
          <w:rFonts w:asciiTheme="majorBidi" w:hAnsiTheme="majorBidi" w:cstheme="majorBidi"/>
          <w:sz w:val="24"/>
          <w:szCs w:val="24"/>
        </w:rPr>
        <w:t xml:space="preserve"> draw down.</w:t>
      </w:r>
    </w:p>
    <w:p w14:paraId="086B4BE1" w14:textId="52F42BA6" w:rsidR="003C0204" w:rsidRPr="00E83638" w:rsidRDefault="00941FB1" w:rsidP="00C502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</w:t>
      </w:r>
      <w:r w:rsidR="00AB1F85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positive process is</w:t>
      </w:r>
      <w:r w:rsidR="0066310F">
        <w:rPr>
          <w:rFonts w:asciiTheme="majorBidi" w:hAnsiTheme="majorBidi" w:cstheme="majorBidi"/>
          <w:sz w:val="24"/>
          <w:szCs w:val="24"/>
        </w:rPr>
        <w:t xml:space="preserve"> </w:t>
      </w:r>
      <w:r w:rsidR="005A19E1">
        <w:rPr>
          <w:rFonts w:asciiTheme="majorBidi" w:hAnsiTheme="majorBidi" w:cstheme="majorBidi"/>
          <w:sz w:val="24"/>
          <w:szCs w:val="24"/>
        </w:rPr>
        <w:t xml:space="preserve">featured in </w:t>
      </w:r>
      <w:del w:id="155" w:author="david" w:date="2022-04-04T16:34:00Z">
        <w:r w:rsidR="0066310F" w:rsidDel="00D3473E">
          <w:rPr>
            <w:rFonts w:asciiTheme="majorBidi" w:hAnsiTheme="majorBidi" w:cstheme="majorBidi"/>
            <w:sz w:val="24"/>
            <w:szCs w:val="24"/>
          </w:rPr>
          <w:delText xml:space="preserve">a new </w:delText>
        </w:r>
        <w:r w:rsidR="008E10BC" w:rsidDel="00D3473E">
          <w:rPr>
            <w:rFonts w:asciiTheme="majorBidi" w:hAnsiTheme="majorBidi" w:cstheme="majorBidi"/>
            <w:sz w:val="24"/>
            <w:szCs w:val="24"/>
          </w:rPr>
          <w:delText>cloud-based</w:delText>
        </w:r>
        <w:r w:rsidR="0066310F" w:rsidDel="00D3473E">
          <w:rPr>
            <w:rFonts w:asciiTheme="majorBidi" w:hAnsiTheme="majorBidi" w:cstheme="majorBidi"/>
            <w:sz w:val="24"/>
            <w:szCs w:val="24"/>
          </w:rPr>
          <w:delText>, interactive model for a</w:delText>
        </w:r>
      </w:del>
      <w:ins w:id="156" w:author="david" w:date="2022-04-04T16:34:00Z">
        <w:r w:rsidR="00D3473E">
          <w:rPr>
            <w:rFonts w:asciiTheme="majorBidi" w:hAnsiTheme="majorBidi" w:cstheme="majorBidi"/>
            <w:sz w:val="24"/>
            <w:szCs w:val="24"/>
          </w:rPr>
          <w:t>flex accounts in a</w:t>
        </w:r>
      </w:ins>
      <w:r w:rsidR="0066310F">
        <w:rPr>
          <w:rFonts w:asciiTheme="majorBidi" w:hAnsiTheme="majorBidi" w:cstheme="majorBidi"/>
          <w:sz w:val="24"/>
          <w:szCs w:val="24"/>
        </w:rPr>
        <w:t xml:space="preserve"> combined</w:t>
      </w:r>
      <w:r w:rsidR="00443C96" w:rsidRPr="00E83638">
        <w:rPr>
          <w:rFonts w:asciiTheme="majorBidi" w:hAnsiTheme="majorBidi" w:cstheme="majorBidi"/>
          <w:sz w:val="24"/>
          <w:szCs w:val="24"/>
        </w:rPr>
        <w:t xml:space="preserve"> Lake Powell-Lake Mead system</w:t>
      </w:r>
      <w:r w:rsidR="0066310F">
        <w:rPr>
          <w:rFonts w:asciiTheme="majorBidi" w:hAnsiTheme="majorBidi" w:cstheme="majorBidi"/>
          <w:sz w:val="24"/>
          <w:szCs w:val="24"/>
        </w:rPr>
        <w:t xml:space="preserve"> </w:t>
      </w:r>
      <w:r w:rsidR="00EF28B7">
        <w:rPr>
          <w:rFonts w:asciiTheme="majorBidi" w:hAnsiTheme="majorBidi" w:cstheme="majorBidi"/>
          <w:sz w:val="24"/>
          <w:szCs w:val="24"/>
        </w:rPr>
        <w:fldChar w:fldCharType="begin"/>
      </w:r>
      <w:r w:rsidR="00EA679C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&lt;EndNote&gt;&lt;Cite&gt;&lt;Author&gt;Rosenberg&lt;/Author&gt;&lt;Year&gt;2021&lt;/Year&gt;&lt;RecNum&gt;2789&lt;/RecNum&gt;&lt;DisplayText&gt;(Rosenberg, 2021d)&lt;/DisplayText&gt;&lt;record&gt;&lt;rec-number&gt;2789&lt;/rec-number&gt;&lt;foreign-keys&gt;&lt;key app="EN" db-id="xxt5ta9pd995dwesap0pdzzp2weaz0w9werf" timestamp="1620873547"&gt;2789&lt;/key&gt;&lt;/foreign-keys&gt;&lt;ref-type name="Web Page"&gt;12&lt;/ref-type&gt;&lt;contributors&gt;&lt;authors&gt;&lt;author&gt;David E. Rosenberg&lt;/author&gt;&lt;/authors&gt;&lt;/contributors&gt;&lt;titles&gt;&lt;title&gt;Colorado River Coding: Pilot flex accounting to encourage more water conservation in a combined Lake Powell-Lake Mead system&lt;/title&gt;&lt;/titles&gt;&lt;dates&gt;&lt;year&gt;2021&lt;/year&gt;&lt;/dates&gt;&lt;publisher&gt;ModelMusings folder&lt;/publisher&gt;&lt;urls&gt;&lt;related-urls&gt;&lt;url&gt;https://doi.org/10.5281/zenodo.5522835&lt;/url&gt;&lt;/related-urls&gt;&lt;/urls&gt;&lt;/record&gt;&lt;/Cite&gt;&lt;/EndNote&gt;</w:instrText>
      </w:r>
      <w:r w:rsidR="00EF28B7">
        <w:rPr>
          <w:rFonts w:asciiTheme="majorBidi" w:hAnsiTheme="majorBidi" w:cstheme="majorBidi"/>
          <w:sz w:val="24"/>
          <w:szCs w:val="24"/>
        </w:rPr>
        <w:fldChar w:fldCharType="separate"/>
      </w:r>
      <w:r w:rsidR="00BF30A1">
        <w:rPr>
          <w:rFonts w:asciiTheme="majorBidi" w:hAnsiTheme="majorBidi" w:cstheme="majorBidi"/>
          <w:noProof/>
          <w:sz w:val="24"/>
          <w:szCs w:val="24"/>
        </w:rPr>
        <w:t>(Rosenberg, 2021d)</w:t>
      </w:r>
      <w:r w:rsidR="00EF28B7">
        <w:rPr>
          <w:rFonts w:asciiTheme="majorBidi" w:hAnsiTheme="majorBidi" w:cstheme="majorBidi"/>
          <w:sz w:val="24"/>
          <w:szCs w:val="24"/>
        </w:rPr>
        <w:fldChar w:fldCharType="end"/>
      </w:r>
      <w:r w:rsidR="00C502E4">
        <w:rPr>
          <w:rFonts w:asciiTheme="majorBidi" w:hAnsiTheme="majorBidi" w:cstheme="majorBidi"/>
          <w:sz w:val="24"/>
          <w:szCs w:val="24"/>
        </w:rPr>
        <w:t>.</w:t>
      </w:r>
      <w:r w:rsidR="00443C96" w:rsidRPr="00E83638">
        <w:rPr>
          <w:rFonts w:asciiTheme="majorBidi" w:hAnsiTheme="majorBidi" w:cstheme="majorBidi"/>
          <w:sz w:val="24"/>
          <w:szCs w:val="24"/>
        </w:rPr>
        <w:t xml:space="preserve"> </w:t>
      </w:r>
      <w:r w:rsidR="0066310F">
        <w:rPr>
          <w:rFonts w:asciiTheme="majorBidi" w:hAnsiTheme="majorBidi" w:cstheme="majorBidi"/>
          <w:sz w:val="24"/>
          <w:szCs w:val="24"/>
        </w:rPr>
        <w:t>Multiple p</w:t>
      </w:r>
      <w:r w:rsidR="00C502E4">
        <w:rPr>
          <w:rFonts w:asciiTheme="majorBidi" w:hAnsiTheme="majorBidi" w:cstheme="majorBidi"/>
          <w:sz w:val="24"/>
          <w:szCs w:val="24"/>
        </w:rPr>
        <w:t>articipants</w:t>
      </w:r>
      <w:r w:rsidR="003A72DF" w:rsidRPr="00E83638">
        <w:rPr>
          <w:rFonts w:asciiTheme="majorBidi" w:hAnsiTheme="majorBidi" w:cstheme="majorBidi"/>
          <w:sz w:val="24"/>
          <w:szCs w:val="24"/>
        </w:rPr>
        <w:t xml:space="preserve"> </w:t>
      </w:r>
      <w:del w:id="157" w:author="david" w:date="2022-04-06T18:39:00Z">
        <w:r w:rsidR="008F3613" w:rsidRPr="00E83638" w:rsidDel="005E3774">
          <w:rPr>
            <w:rFonts w:asciiTheme="majorBidi" w:hAnsiTheme="majorBidi" w:cstheme="majorBidi"/>
            <w:sz w:val="24"/>
            <w:szCs w:val="24"/>
          </w:rPr>
          <w:lastRenderedPageBreak/>
          <w:delText xml:space="preserve">synchronously </w:delText>
        </w:r>
      </w:del>
      <w:r w:rsidR="00E83638">
        <w:rPr>
          <w:rFonts w:asciiTheme="majorBidi" w:hAnsiTheme="majorBidi" w:cstheme="majorBidi"/>
          <w:sz w:val="24"/>
          <w:szCs w:val="24"/>
        </w:rPr>
        <w:t>connect</w:t>
      </w:r>
      <w:ins w:id="158" w:author="david" w:date="2022-04-06T12:42:00Z">
        <w:r w:rsidR="00897B3F">
          <w:rPr>
            <w:rFonts w:asciiTheme="majorBidi" w:hAnsiTheme="majorBidi" w:cstheme="majorBidi"/>
            <w:sz w:val="24"/>
            <w:szCs w:val="24"/>
          </w:rPr>
          <w:t xml:space="preserve"> to the online model</w:t>
        </w:r>
      </w:ins>
      <w:r w:rsidR="00E83638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assign roles, track and split inflow, </w:t>
      </w:r>
      <w:r w:rsidR="0095743D">
        <w:rPr>
          <w:rFonts w:asciiTheme="majorBidi" w:hAnsiTheme="majorBidi" w:cstheme="majorBidi"/>
          <w:sz w:val="24"/>
          <w:szCs w:val="24"/>
        </w:rPr>
        <w:t xml:space="preserve">and conserve and consume </w:t>
      </w:r>
      <w:r>
        <w:rPr>
          <w:rFonts w:asciiTheme="majorBidi" w:hAnsiTheme="majorBidi" w:cstheme="majorBidi"/>
          <w:sz w:val="24"/>
          <w:szCs w:val="24"/>
        </w:rPr>
        <w:t>within their available water</w:t>
      </w:r>
      <w:r w:rsidR="0095743D">
        <w:rPr>
          <w:rFonts w:asciiTheme="majorBidi" w:hAnsiTheme="majorBidi" w:cstheme="majorBidi"/>
          <w:sz w:val="24"/>
          <w:szCs w:val="24"/>
        </w:rPr>
        <w:t xml:space="preserve"> independent of other parties</w:t>
      </w:r>
      <w:r w:rsidR="00AB1F85">
        <w:rPr>
          <w:rFonts w:asciiTheme="majorBidi" w:hAnsiTheme="majorBidi" w:cstheme="majorBidi"/>
          <w:sz w:val="24"/>
          <w:szCs w:val="24"/>
        </w:rPr>
        <w:t xml:space="preserve">. </w:t>
      </w:r>
      <w:r w:rsidR="0066310F">
        <w:rPr>
          <w:rFonts w:asciiTheme="majorBidi" w:hAnsiTheme="majorBidi" w:cstheme="majorBidi"/>
          <w:sz w:val="24"/>
          <w:szCs w:val="24"/>
        </w:rPr>
        <w:t>Download</w:t>
      </w:r>
      <w:r w:rsidR="008C64B5">
        <w:rPr>
          <w:rFonts w:asciiTheme="majorBidi" w:hAnsiTheme="majorBidi" w:cstheme="majorBidi"/>
          <w:sz w:val="24"/>
          <w:szCs w:val="24"/>
        </w:rPr>
        <w:t xml:space="preserve"> the tool</w:t>
      </w:r>
      <w:r w:rsidR="0066310F">
        <w:rPr>
          <w:rFonts w:asciiTheme="majorBidi" w:hAnsiTheme="majorBidi" w:cstheme="majorBidi"/>
          <w:sz w:val="24"/>
          <w:szCs w:val="24"/>
        </w:rPr>
        <w:t xml:space="preserve">, move into Google Sheets, </w:t>
      </w:r>
      <w:r w:rsidR="008C64B5">
        <w:rPr>
          <w:rFonts w:asciiTheme="majorBidi" w:hAnsiTheme="majorBidi" w:cstheme="majorBidi"/>
          <w:sz w:val="24"/>
          <w:szCs w:val="24"/>
        </w:rPr>
        <w:t>invite colleagues</w:t>
      </w:r>
      <w:r w:rsidR="00FC0651">
        <w:rPr>
          <w:rFonts w:asciiTheme="majorBidi" w:hAnsiTheme="majorBidi" w:cstheme="majorBidi"/>
          <w:sz w:val="24"/>
          <w:szCs w:val="24"/>
        </w:rPr>
        <w:t>, and a</w:t>
      </w:r>
      <w:r w:rsidR="00E3616A">
        <w:rPr>
          <w:rFonts w:asciiTheme="majorBidi" w:hAnsiTheme="majorBidi" w:cstheme="majorBidi"/>
          <w:sz w:val="24"/>
          <w:szCs w:val="24"/>
        </w:rPr>
        <w:t>dapt Colorado River</w:t>
      </w:r>
      <w:r w:rsidR="00FB37E5">
        <w:rPr>
          <w:rFonts w:asciiTheme="majorBidi" w:hAnsiTheme="majorBidi" w:cstheme="majorBidi"/>
          <w:sz w:val="24"/>
          <w:szCs w:val="24"/>
        </w:rPr>
        <w:t xml:space="preserve"> </w:t>
      </w:r>
      <w:r w:rsidR="00FC0651">
        <w:rPr>
          <w:rFonts w:asciiTheme="majorBidi" w:hAnsiTheme="majorBidi" w:cstheme="majorBidi"/>
          <w:sz w:val="24"/>
          <w:szCs w:val="24"/>
        </w:rPr>
        <w:t>reservoir releases</w:t>
      </w:r>
      <w:r w:rsidR="00FB37E5">
        <w:rPr>
          <w:rFonts w:asciiTheme="majorBidi" w:hAnsiTheme="majorBidi" w:cstheme="majorBidi"/>
          <w:sz w:val="24"/>
          <w:szCs w:val="24"/>
        </w:rPr>
        <w:t xml:space="preserve"> to inflows</w:t>
      </w:r>
      <w:r w:rsidR="00FC0651">
        <w:rPr>
          <w:rFonts w:asciiTheme="majorBidi" w:hAnsiTheme="majorBidi" w:cstheme="majorBidi"/>
          <w:sz w:val="24"/>
          <w:szCs w:val="24"/>
        </w:rPr>
        <w:t>.</w:t>
      </w:r>
    </w:p>
    <w:p w14:paraId="48E283D6" w14:textId="77777777" w:rsidR="005F54E9" w:rsidRPr="001D2773" w:rsidRDefault="00004CA3" w:rsidP="004C4EE5">
      <w:pPr>
        <w:pStyle w:val="Heading1"/>
      </w:pPr>
      <w:r w:rsidRPr="001D2773">
        <w:t>Data, Model, and Code Availability</w:t>
      </w:r>
    </w:p>
    <w:p w14:paraId="0058B0A4" w14:textId="77BA2D70" w:rsidR="0083143F" w:rsidDel="00ED2EBE" w:rsidRDefault="00004CA3" w:rsidP="00ED2EBE">
      <w:pPr>
        <w:rPr>
          <w:del w:id="159" w:author="david" w:date="2022-04-04T17:11:00Z"/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data, models, code, and directions to generate </w:t>
      </w:r>
      <w:r w:rsidR="0081622B">
        <w:rPr>
          <w:rFonts w:asciiTheme="majorBidi" w:hAnsiTheme="majorBidi" w:cstheme="majorBidi"/>
          <w:sz w:val="24"/>
          <w:szCs w:val="24"/>
        </w:rPr>
        <w:t xml:space="preserve">the </w:t>
      </w:r>
      <w:r w:rsidR="00E86EF6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 xml:space="preserve">igures </w:t>
      </w:r>
      <w:r w:rsidR="006E0688">
        <w:rPr>
          <w:rFonts w:asciiTheme="majorBidi" w:hAnsiTheme="majorBidi" w:cstheme="majorBidi"/>
          <w:sz w:val="24"/>
          <w:szCs w:val="24"/>
        </w:rPr>
        <w:t xml:space="preserve">and Table A1 </w:t>
      </w:r>
      <w:r>
        <w:rPr>
          <w:rFonts w:asciiTheme="majorBidi" w:hAnsiTheme="majorBidi" w:cstheme="majorBidi"/>
          <w:sz w:val="24"/>
          <w:szCs w:val="24"/>
        </w:rPr>
        <w:t xml:space="preserve">in this </w:t>
      </w:r>
      <w:r w:rsidR="004C4EE5">
        <w:rPr>
          <w:rFonts w:asciiTheme="majorBidi" w:hAnsiTheme="majorBidi" w:cstheme="majorBidi"/>
          <w:sz w:val="24"/>
          <w:szCs w:val="24"/>
        </w:rPr>
        <w:t>piece</w:t>
      </w:r>
      <w:r>
        <w:rPr>
          <w:rFonts w:asciiTheme="majorBidi" w:hAnsiTheme="majorBidi" w:cstheme="majorBidi"/>
          <w:sz w:val="24"/>
          <w:szCs w:val="24"/>
        </w:rPr>
        <w:t xml:space="preserve"> are available at</w:t>
      </w:r>
      <w:r w:rsidR="00830B09">
        <w:rPr>
          <w:rFonts w:asciiTheme="majorBidi" w:hAnsiTheme="majorBidi" w:cstheme="majorBidi"/>
          <w:sz w:val="24"/>
          <w:szCs w:val="24"/>
        </w:rPr>
        <w:t xml:space="preserve"> </w:t>
      </w:r>
      <w:hyperlink r:id="rId11" w:history="1">
        <w:r w:rsidR="00830B09" w:rsidRPr="0065618B">
          <w:rPr>
            <w:rStyle w:val="Hyperlink"/>
            <w:rFonts w:asciiTheme="majorBidi" w:hAnsiTheme="majorBidi" w:cstheme="majorBidi"/>
            <w:sz w:val="24"/>
            <w:szCs w:val="24"/>
          </w:rPr>
          <w:t>https://doi.org/10.5281/zenodo.5522835</w:t>
        </w:r>
      </w:hyperlink>
      <w:r w:rsidR="00830B09">
        <w:rPr>
          <w:rFonts w:asciiTheme="majorBidi" w:hAnsiTheme="majorBidi" w:cstheme="majorBidi"/>
          <w:sz w:val="24"/>
          <w:szCs w:val="24"/>
        </w:rPr>
        <w:t xml:space="preserve"> </w:t>
      </w:r>
      <w:r w:rsidR="00830B09">
        <w:rPr>
          <w:rFonts w:asciiTheme="majorBidi" w:hAnsiTheme="majorBidi" w:cstheme="majorBidi"/>
          <w:sz w:val="24"/>
          <w:szCs w:val="24"/>
        </w:rPr>
        <w:fldChar w:fldCharType="begin"/>
      </w:r>
      <w:r w:rsidR="00830B09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&lt;EndNote&gt;&lt;Cite&gt;&lt;Author&gt;Rosenberg&lt;/Author&gt;&lt;Year&gt;2021&lt;/Year&gt;&lt;RecNum&gt;2785&lt;/RecNum&gt;&lt;DisplayText&gt;(Rosenberg, 2021a; Rosenberg, 2021c; Rosenberg, 2021d)&lt;/DisplayText&gt;&lt;record&gt;&lt;rec-number&gt;2785&lt;/rec-number&gt;&lt;foreign-keys&gt;&lt;key app="EN" db-id="xxt5ta9pd995dwesap0pdzzp2weaz0w9werf" timestamp="1620770975"&gt;2785&lt;/key&gt;&lt;/foreign-keys&gt;&lt;ref-type name="Web Page"&gt;12&lt;/ref-type&gt;&lt;contributors&gt;&lt;authors&gt;&lt;author&gt;David E. Rosenberg&lt;/author&gt;&lt;/authors&gt;&lt;/contributors&gt;&lt;titles&gt;&lt;title&gt;Colorado River Coding: Grand Canyon Intervening Flow&lt;/title&gt;&lt;/titles&gt;&lt;dates&gt;&lt;year&gt;2021&lt;/year&gt;&lt;/dates&gt;&lt;publisher&gt;GrandCanyonInterveningFlow folder&lt;/publisher&gt;&lt;urls&gt;&lt;related-urls&gt;&lt;url&gt;https://doi.org/10.5281/zenodo.5522835&lt;/url&gt;&lt;/related-urls&gt;&lt;/urls&gt;&lt;/record&gt;&lt;/Cite&gt;&lt;Cite&gt;&lt;Author&gt;Rosenberg&lt;/Author&gt;&lt;Year&gt;2021&lt;/Year&gt;&lt;RecNum&gt;2786&lt;/RecNum&gt;&lt;record&gt;&lt;rec-number&gt;2786&lt;/rec-number&gt;&lt;foreign-keys&gt;&lt;key app="EN" db-id="xxt5ta9pd995dwesap0pdzzp2weaz0w9werf" timestamp="1620782020"&gt;2786&lt;/key&gt;&lt;/foreign-keys&gt;&lt;ref-type name="Web Page"&gt;12&lt;/ref-type&gt;&lt;contributors&gt;&lt;authors&gt;&lt;author&gt;David E. Rosenberg&lt;/author&gt;&lt;/authors&gt;&lt;/contributors&gt;&lt;titles&gt;&lt;title&gt;Colorado River Coding: Lake Mead Steady Inflow Simulations&lt;/title&gt;&lt;/titles&gt;&lt;dates&gt;&lt;year&gt;2021&lt;/year&gt;&lt;/dates&gt;&lt;publisher&gt;MeadInflowSimulations folder&lt;/publisher&gt;&lt;urls&gt;&lt;related-urls&gt;&lt;url&gt;https://doi.org/10.5281/zenodo.5522835&lt;/url&gt;&lt;/related-urls&gt;&lt;/urls&gt;&lt;/record&gt;&lt;/Cite&gt;&lt;Cite&gt;&lt;Author&gt;Rosenberg&lt;/Author&gt;&lt;Year&gt;2021&lt;/Year&gt;&lt;RecNum&gt;2789&lt;/RecNum&gt;&lt;record&gt;&lt;rec-number&gt;2789&lt;/rec-number&gt;&lt;foreign-keys&gt;&lt;key app="EN" db-id="xxt5ta9pd995dwesap0pdzzp2weaz0w9werf" timestamp="1620873547"&gt;2789&lt;/key&gt;&lt;/foreign-keys&gt;&lt;ref-type name="Web Page"&gt;12&lt;/ref-type&gt;&lt;contributors&gt;&lt;authors&gt;&lt;author&gt;David E. Rosenberg&lt;/author&gt;&lt;/authors&gt;&lt;/contributors&gt;&lt;titles&gt;&lt;title&gt;Colorado River Coding: Pilot flex accounting to encourage more water conservation in a combined Lake Powell-Lake Mead system&lt;/title&gt;&lt;/titles&gt;&lt;dates&gt;&lt;year&gt;2021&lt;/year&gt;&lt;/dates&gt;&lt;publisher&gt;ModelMusings folder&lt;/publisher&gt;&lt;urls&gt;&lt;related-urls&gt;&lt;url&gt;https://doi.org/10.5281/zenodo.5522835&lt;/url&gt;&lt;/related-urls&gt;&lt;/urls&gt;&lt;/record&gt;&lt;/Cite&gt;&lt;/EndNote&gt;</w:instrText>
      </w:r>
      <w:r w:rsidR="00830B09">
        <w:rPr>
          <w:rFonts w:asciiTheme="majorBidi" w:hAnsiTheme="majorBidi" w:cstheme="majorBidi"/>
          <w:sz w:val="24"/>
          <w:szCs w:val="24"/>
        </w:rPr>
        <w:fldChar w:fldCharType="separate"/>
      </w:r>
      <w:r w:rsidR="00830B09">
        <w:rPr>
          <w:rFonts w:asciiTheme="majorBidi" w:hAnsiTheme="majorBidi" w:cstheme="majorBidi"/>
          <w:noProof/>
          <w:sz w:val="24"/>
          <w:szCs w:val="24"/>
        </w:rPr>
        <w:t>(Rosenberg, 2021a; Rosenberg, 2021c; Rosenberg, 2021d)</w:t>
      </w:r>
      <w:r w:rsidR="00830B09">
        <w:rPr>
          <w:rFonts w:asciiTheme="majorBidi" w:hAnsiTheme="majorBidi" w:cstheme="majorBidi"/>
          <w:sz w:val="24"/>
          <w:szCs w:val="24"/>
        </w:rPr>
        <w:fldChar w:fldCharType="end"/>
      </w:r>
      <w:r w:rsidR="006510E5">
        <w:rPr>
          <w:rFonts w:asciiTheme="majorBidi" w:hAnsiTheme="majorBidi" w:cstheme="majorBidi"/>
          <w:sz w:val="24"/>
          <w:szCs w:val="24"/>
        </w:rPr>
        <w:t xml:space="preserve">. </w:t>
      </w:r>
    </w:p>
    <w:p w14:paraId="16DC5F3C" w14:textId="3C6E1275" w:rsidR="005B4AD4" w:rsidRDefault="005B4AD4">
      <w:pPr>
        <w:pPrChange w:id="160" w:author="david" w:date="2022-04-04T17:11:00Z">
          <w:pPr>
            <w:pStyle w:val="Heading1"/>
          </w:pPr>
        </w:pPrChange>
      </w:pPr>
      <w:del w:id="161" w:author="david" w:date="2022-04-04T17:11:00Z">
        <w:r w:rsidDel="00ED2EBE">
          <w:delText>Reproducible Results</w:delText>
        </w:r>
      </w:del>
    </w:p>
    <w:p w14:paraId="6E8657EA" w14:textId="4E3F80AE" w:rsidR="005B4AD4" w:rsidRPr="005B4AD4" w:rsidRDefault="005B4AD4" w:rsidP="005B4AD4">
      <w:r>
        <w:rPr>
          <w:rFonts w:asciiTheme="majorBidi" w:hAnsiTheme="majorBidi" w:cstheme="majorBidi"/>
          <w:sz w:val="24"/>
          <w:szCs w:val="24"/>
        </w:rPr>
        <w:t>Mahmudur Rahman Aveek (Utah State University) reproduced all figures and Table A1.</w:t>
      </w:r>
    </w:p>
    <w:p w14:paraId="574AFB46" w14:textId="53CF2DEF" w:rsidR="0028676C" w:rsidRDefault="0028676C" w:rsidP="004C4EE5">
      <w:pPr>
        <w:pStyle w:val="Heading1"/>
      </w:pPr>
      <w:r w:rsidRPr="0028676C">
        <w:t>Acknowledgements</w:t>
      </w:r>
    </w:p>
    <w:p w14:paraId="4E221199" w14:textId="24435AE4" w:rsidR="00AB3EDE" w:rsidRDefault="0066310F" w:rsidP="0028676C">
      <w:pPr>
        <w:rPr>
          <w:rFonts w:asciiTheme="majorBidi" w:hAnsiTheme="majorBidi" w:cstheme="majorBidi"/>
          <w:sz w:val="24"/>
          <w:szCs w:val="24"/>
        </w:rPr>
      </w:pPr>
      <w:del w:id="162" w:author="david" w:date="2022-04-04T16:34:00Z">
        <w:r w:rsidDel="00D3473E">
          <w:rPr>
            <w:rFonts w:asciiTheme="majorBidi" w:hAnsiTheme="majorBidi" w:cstheme="majorBidi"/>
            <w:sz w:val="24"/>
            <w:szCs w:val="24"/>
          </w:rPr>
          <w:delText>1</w:delText>
        </w:r>
      </w:del>
      <w:ins w:id="163" w:author="david" w:date="2022-04-04T16:34:00Z">
        <w:r w:rsidR="00D3473E">
          <w:rPr>
            <w:rFonts w:asciiTheme="majorBidi" w:hAnsiTheme="majorBidi" w:cstheme="majorBidi"/>
            <w:sz w:val="24"/>
            <w:szCs w:val="24"/>
          </w:rPr>
          <w:t>2</w:t>
        </w:r>
      </w:ins>
      <w:r>
        <w:rPr>
          <w:rFonts w:asciiTheme="majorBidi" w:hAnsiTheme="majorBidi" w:cstheme="majorBidi"/>
          <w:sz w:val="24"/>
          <w:szCs w:val="24"/>
        </w:rPr>
        <w:t xml:space="preserve">6 Colorado River </w:t>
      </w:r>
      <w:ins w:id="164" w:author="david" w:date="2022-04-04T16:34:00Z">
        <w:r w:rsidR="00D3473E">
          <w:rPr>
            <w:rFonts w:asciiTheme="majorBidi" w:hAnsiTheme="majorBidi" w:cstheme="majorBidi"/>
            <w:sz w:val="24"/>
            <w:szCs w:val="24"/>
          </w:rPr>
          <w:t xml:space="preserve">managers and </w:t>
        </w:r>
      </w:ins>
      <w:r>
        <w:rPr>
          <w:rFonts w:asciiTheme="majorBidi" w:hAnsiTheme="majorBidi" w:cstheme="majorBidi"/>
          <w:sz w:val="24"/>
          <w:szCs w:val="24"/>
        </w:rPr>
        <w:t>experts</w:t>
      </w:r>
      <w:del w:id="165" w:author="david" w:date="2022-04-04T16:34:00Z">
        <w:r w:rsidR="007059BA" w:rsidDel="00D3473E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del w:id="166" w:author="david" w:date="2022-04-04T16:35:00Z">
        <w:r w:rsidR="007059BA" w:rsidDel="00D3473E">
          <w:rPr>
            <w:rFonts w:asciiTheme="majorBidi" w:hAnsiTheme="majorBidi" w:cstheme="majorBidi"/>
            <w:sz w:val="24"/>
            <w:szCs w:val="24"/>
          </w:rPr>
          <w:delText>and managers</w:delText>
        </w:r>
      </w:del>
      <w:r>
        <w:rPr>
          <w:rFonts w:asciiTheme="majorBidi" w:hAnsiTheme="majorBidi" w:cstheme="majorBidi"/>
          <w:sz w:val="24"/>
          <w:szCs w:val="24"/>
        </w:rPr>
        <w:t xml:space="preserve"> gave feedback that improved the manuscript and</w:t>
      </w:r>
      <w:r w:rsidR="008E10BC">
        <w:rPr>
          <w:rFonts w:asciiTheme="majorBidi" w:hAnsiTheme="majorBidi" w:cstheme="majorBidi"/>
          <w:sz w:val="24"/>
          <w:szCs w:val="24"/>
        </w:rPr>
        <w:t>/or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del w:id="167" w:author="david" w:date="2022-04-04T17:11:00Z">
        <w:r w:rsidR="0026767C" w:rsidDel="00ED2EBE">
          <w:rPr>
            <w:rFonts w:asciiTheme="majorBidi" w:hAnsiTheme="majorBidi" w:cstheme="majorBidi"/>
            <w:sz w:val="24"/>
            <w:szCs w:val="24"/>
          </w:rPr>
          <w:delText xml:space="preserve">the cloud-based </w:delText>
        </w:r>
        <w:r w:rsidDel="00ED2EBE">
          <w:rPr>
            <w:rFonts w:asciiTheme="majorBidi" w:hAnsiTheme="majorBidi" w:cstheme="majorBidi"/>
            <w:sz w:val="24"/>
            <w:szCs w:val="24"/>
          </w:rPr>
          <w:delText>interactive model</w:delText>
        </w:r>
        <w:r w:rsidR="0026767C" w:rsidDel="00ED2EBE">
          <w:rPr>
            <w:rFonts w:asciiTheme="majorBidi" w:hAnsiTheme="majorBidi" w:cstheme="majorBidi"/>
            <w:sz w:val="24"/>
            <w:szCs w:val="24"/>
          </w:rPr>
          <w:delText xml:space="preserve"> of the Colorado River basin</w:delText>
        </w:r>
      </w:del>
      <w:ins w:id="168" w:author="david" w:date="2022-04-04T17:11:00Z">
        <w:r w:rsidR="00ED2EBE">
          <w:rPr>
            <w:rFonts w:asciiTheme="majorBidi" w:hAnsiTheme="majorBidi" w:cstheme="majorBidi"/>
            <w:sz w:val="24"/>
            <w:szCs w:val="24"/>
          </w:rPr>
          <w:t>flex account</w:t>
        </w:r>
      </w:ins>
      <w:ins w:id="169" w:author="david" w:date="2022-04-06T12:42:00Z">
        <w:r w:rsidR="00897B3F">
          <w:rPr>
            <w:rFonts w:asciiTheme="majorBidi" w:hAnsiTheme="majorBidi" w:cstheme="majorBidi"/>
            <w:sz w:val="24"/>
            <w:szCs w:val="24"/>
          </w:rPr>
          <w:t>s</w:t>
        </w:r>
      </w:ins>
      <w:ins w:id="170" w:author="david" w:date="2022-04-04T17:11:00Z">
        <w:r w:rsidR="00ED2EBE">
          <w:rPr>
            <w:rFonts w:asciiTheme="majorBidi" w:hAnsiTheme="majorBidi" w:cstheme="majorBidi"/>
            <w:sz w:val="24"/>
            <w:szCs w:val="24"/>
          </w:rPr>
          <w:t xml:space="preserve"> in a combined Lake Powell-Lake Mead system</w:t>
        </w:r>
      </w:ins>
      <w:r w:rsidR="00EF28B7">
        <w:rPr>
          <w:rFonts w:asciiTheme="majorBidi" w:hAnsiTheme="majorBidi" w:cstheme="majorBidi"/>
          <w:sz w:val="24"/>
          <w:szCs w:val="24"/>
        </w:rPr>
        <w:t>.</w:t>
      </w:r>
    </w:p>
    <w:p w14:paraId="5C03EF3F" w14:textId="2280C4D0" w:rsidR="0083143F" w:rsidRPr="00D86B8A" w:rsidRDefault="00D86B8A" w:rsidP="004C4EE5">
      <w:pPr>
        <w:pStyle w:val="Heading1"/>
      </w:pPr>
      <w:r w:rsidRPr="00D86B8A">
        <w:t>Appendix A. Estimate Share of Reservoir Inflow</w:t>
      </w:r>
      <w:r w:rsidR="0083143F" w:rsidRPr="00D86B8A">
        <w:t xml:space="preserve"> </w:t>
      </w:r>
      <w:r w:rsidRPr="00D86B8A">
        <w:t>from Customary Delivery Targets</w:t>
      </w:r>
      <w:ins w:id="171" w:author="david" w:date="2022-04-04T18:22:00Z">
        <w:r w:rsidR="001E6F42">
          <w:t>,</w:t>
        </w:r>
      </w:ins>
      <w:r w:rsidRPr="00D86B8A">
        <w:t xml:space="preserve"> </w:t>
      </w:r>
      <w:del w:id="172" w:author="david" w:date="2022-04-04T18:22:00Z">
        <w:r w:rsidRPr="00D86B8A" w:rsidDel="001E6F42">
          <w:delText xml:space="preserve">and </w:delText>
        </w:r>
      </w:del>
      <w:r w:rsidRPr="00D86B8A">
        <w:t>Mandatory Conservation Volumes</w:t>
      </w:r>
      <w:ins w:id="173" w:author="david" w:date="2022-04-04T18:22:00Z">
        <w:r w:rsidR="001E6F42">
          <w:t xml:space="preserve">, </w:t>
        </w:r>
      </w:ins>
      <w:ins w:id="174" w:author="david" w:date="2022-04-06T18:50:00Z">
        <w:r w:rsidR="00EC07A9">
          <w:t xml:space="preserve">Reservoir Elevation, </w:t>
        </w:r>
      </w:ins>
      <w:ins w:id="175" w:author="david" w:date="2022-04-04T18:22:00Z">
        <w:r w:rsidR="001E6F42">
          <w:t xml:space="preserve">and </w:t>
        </w:r>
      </w:ins>
      <w:ins w:id="176" w:author="david" w:date="2022-04-04T18:23:00Z">
        <w:r w:rsidR="001E6F42">
          <w:t>Annual Inflow</w:t>
        </w:r>
      </w:ins>
      <w:r w:rsidRPr="00D86B8A">
        <w:t>.</w:t>
      </w:r>
    </w:p>
    <w:p w14:paraId="1E72651D" w14:textId="0E277C84" w:rsidR="00945161" w:rsidRDefault="00D86B8A" w:rsidP="002867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appendix </w:t>
      </w:r>
      <w:ins w:id="177" w:author="david" w:date="2022-04-04T17:19:00Z">
        <w:r w:rsidR="0070738A">
          <w:rPr>
            <w:rFonts w:asciiTheme="majorBidi" w:hAnsiTheme="majorBidi" w:cstheme="majorBidi"/>
            <w:sz w:val="24"/>
            <w:szCs w:val="24"/>
          </w:rPr>
          <w:t xml:space="preserve">describes one process </w:t>
        </w:r>
      </w:ins>
      <w:ins w:id="178" w:author="david" w:date="2022-04-04T17:20:00Z">
        <w:r w:rsidR="0070738A">
          <w:rPr>
            <w:rFonts w:asciiTheme="majorBidi" w:hAnsiTheme="majorBidi" w:cstheme="majorBidi"/>
            <w:sz w:val="24"/>
            <w:szCs w:val="24"/>
          </w:rPr>
          <w:t xml:space="preserve">to </w:t>
        </w:r>
      </w:ins>
      <w:r>
        <w:rPr>
          <w:rFonts w:asciiTheme="majorBidi" w:hAnsiTheme="majorBidi" w:cstheme="majorBidi"/>
          <w:sz w:val="24"/>
          <w:szCs w:val="24"/>
        </w:rPr>
        <w:t>estimate</w:t>
      </w:r>
      <w:del w:id="179" w:author="david" w:date="2022-04-04T17:21:00Z">
        <w:r w:rsidR="000B4C69" w:rsidDel="0070738A">
          <w:rPr>
            <w:rFonts w:asciiTheme="majorBidi" w:hAnsiTheme="majorBidi" w:cstheme="majorBidi"/>
            <w:sz w:val="24"/>
            <w:szCs w:val="24"/>
          </w:rPr>
          <w:delText>s</w:delText>
        </w:r>
      </w:del>
      <w:r w:rsidR="004C4EE5">
        <w:rPr>
          <w:rFonts w:asciiTheme="majorBidi" w:hAnsiTheme="majorBidi" w:cstheme="majorBidi"/>
          <w:sz w:val="24"/>
          <w:szCs w:val="24"/>
        </w:rPr>
        <w:t xml:space="preserve"> Mexico’s and</w:t>
      </w:r>
      <w:r>
        <w:rPr>
          <w:rFonts w:asciiTheme="majorBidi" w:hAnsiTheme="majorBidi" w:cstheme="majorBidi"/>
          <w:sz w:val="24"/>
          <w:szCs w:val="24"/>
        </w:rPr>
        <w:t xml:space="preserve"> each Lower Basin party’s share of reservoir inflow</w:t>
      </w:r>
      <w:ins w:id="180" w:author="david" w:date="2022-04-04T17:21:00Z">
        <w:r w:rsidR="0070738A">
          <w:rPr>
            <w:rFonts w:asciiTheme="majorBidi" w:hAnsiTheme="majorBidi" w:cstheme="majorBidi"/>
            <w:sz w:val="24"/>
            <w:szCs w:val="24"/>
          </w:rPr>
          <w:t xml:space="preserve">. </w:t>
        </w:r>
      </w:ins>
      <w:ins w:id="181" w:author="david" w:date="2022-04-04T18:34:00Z">
        <w:r w:rsidR="001A7D81">
          <w:rPr>
            <w:rFonts w:asciiTheme="majorBidi" w:hAnsiTheme="majorBidi" w:cstheme="majorBidi"/>
            <w:sz w:val="24"/>
            <w:szCs w:val="24"/>
          </w:rPr>
          <w:t>A</w:t>
        </w:r>
      </w:ins>
      <w:ins w:id="182" w:author="david" w:date="2022-04-04T17:21:00Z">
        <w:r w:rsidR="0070738A">
          <w:rPr>
            <w:rFonts w:asciiTheme="majorBidi" w:hAnsiTheme="majorBidi" w:cstheme="majorBidi"/>
            <w:sz w:val="24"/>
            <w:szCs w:val="24"/>
          </w:rPr>
          <w:t xml:space="preserve"> share is estimated </w:t>
        </w:r>
      </w:ins>
      <w:del w:id="183" w:author="david" w:date="2022-04-04T17:21:00Z">
        <w:r w:rsidDel="0070738A">
          <w:rPr>
            <w:rFonts w:asciiTheme="majorBidi" w:hAnsiTheme="majorBidi" w:cstheme="majorBidi"/>
            <w:sz w:val="24"/>
            <w:szCs w:val="24"/>
          </w:rPr>
          <w:delText xml:space="preserve"> </w:delText>
        </w:r>
      </w:del>
      <w:r>
        <w:rPr>
          <w:rFonts w:asciiTheme="majorBidi" w:hAnsiTheme="majorBidi" w:cstheme="majorBidi"/>
          <w:sz w:val="24"/>
          <w:szCs w:val="24"/>
        </w:rPr>
        <w:t xml:space="preserve">from </w:t>
      </w:r>
      <w:del w:id="184" w:author="david" w:date="2022-04-04T17:21:00Z">
        <w:r w:rsidDel="0070738A">
          <w:rPr>
            <w:rFonts w:asciiTheme="majorBidi" w:hAnsiTheme="majorBidi" w:cstheme="majorBidi"/>
            <w:sz w:val="24"/>
            <w:szCs w:val="24"/>
          </w:rPr>
          <w:delText>their</w:delText>
        </w:r>
      </w:del>
      <w:ins w:id="185" w:author="david" w:date="2022-04-04T18:34:00Z">
        <w:r w:rsidR="001A7D81">
          <w:rPr>
            <w:rFonts w:asciiTheme="majorBidi" w:hAnsiTheme="majorBidi" w:cstheme="majorBidi"/>
            <w:sz w:val="24"/>
            <w:szCs w:val="24"/>
          </w:rPr>
          <w:t>a</w:t>
        </w:r>
      </w:ins>
      <w:ins w:id="186" w:author="david" w:date="2022-04-04T17:21:00Z">
        <w:r w:rsidR="0070738A">
          <w:rPr>
            <w:rFonts w:asciiTheme="majorBidi" w:hAnsiTheme="majorBidi" w:cstheme="majorBidi"/>
            <w:sz w:val="24"/>
            <w:szCs w:val="24"/>
          </w:rPr>
          <w:t xml:space="preserve"> party’s</w:t>
        </w:r>
      </w:ins>
      <w:r>
        <w:rPr>
          <w:rFonts w:asciiTheme="majorBidi" w:hAnsiTheme="majorBidi" w:cstheme="majorBidi"/>
          <w:sz w:val="24"/>
          <w:szCs w:val="24"/>
        </w:rPr>
        <w:t xml:space="preserve"> customary delivery target</w:t>
      </w:r>
      <w:ins w:id="187" w:author="david" w:date="2022-04-04T18:23:00Z">
        <w:r w:rsidR="001E6F42">
          <w:rPr>
            <w:rFonts w:asciiTheme="majorBidi" w:hAnsiTheme="majorBidi" w:cstheme="majorBidi"/>
            <w:sz w:val="24"/>
            <w:szCs w:val="24"/>
          </w:rPr>
          <w:t xml:space="preserve">, </w:t>
        </w:r>
      </w:ins>
      <w:del w:id="188" w:author="david" w:date="2022-04-04T18:23:00Z">
        <w:r w:rsidDel="001E6F42">
          <w:rPr>
            <w:rFonts w:asciiTheme="majorBidi" w:hAnsiTheme="majorBidi" w:cstheme="majorBidi"/>
            <w:sz w:val="24"/>
            <w:szCs w:val="24"/>
          </w:rPr>
          <w:delText xml:space="preserve"> and </w:delText>
        </w:r>
      </w:del>
      <w:r>
        <w:rPr>
          <w:rFonts w:asciiTheme="majorBidi" w:hAnsiTheme="majorBidi" w:cstheme="majorBidi"/>
          <w:sz w:val="24"/>
          <w:szCs w:val="24"/>
        </w:rPr>
        <w:t>mandatory conservation volume</w:t>
      </w:r>
      <w:del w:id="189" w:author="david" w:date="2022-04-04T17:21:00Z">
        <w:r w:rsidR="00304A6A" w:rsidDel="0070738A">
          <w:rPr>
            <w:rFonts w:asciiTheme="majorBidi" w:hAnsiTheme="majorBidi" w:cstheme="majorBidi"/>
            <w:sz w:val="24"/>
            <w:szCs w:val="24"/>
          </w:rPr>
          <w:delText>s</w:delText>
        </w:r>
      </w:del>
      <w:r w:rsidR="00304A6A">
        <w:rPr>
          <w:rFonts w:asciiTheme="majorBidi" w:hAnsiTheme="majorBidi" w:cstheme="majorBidi"/>
          <w:sz w:val="24"/>
          <w:szCs w:val="24"/>
        </w:rPr>
        <w:t xml:space="preserve"> </w:t>
      </w:r>
      <w:r w:rsidR="000B4C69">
        <w:rPr>
          <w:rFonts w:asciiTheme="majorBidi" w:hAnsiTheme="majorBidi" w:cstheme="majorBidi"/>
          <w:sz w:val="24"/>
          <w:szCs w:val="24"/>
        </w:rPr>
        <w:fldChar w:fldCharType="begin"/>
      </w:r>
      <w:r w:rsidR="004C4EE5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&lt;EndNote&gt;&lt;Cite&gt;&lt;Author&gt;USBR&lt;/Author&gt;&lt;Year&gt;2019&lt;/Year&gt;&lt;RecNum&gt;2578&lt;/RecNum&gt;&lt;DisplayText&gt;(IBWC, 2021; USBR, 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Cite&gt;&lt;Author&gt;IBWC&lt;/Author&gt;&lt;Year&gt;2021&lt;/Year&gt;&lt;RecNum&gt;2808&lt;/RecNum&gt;&lt;record&gt;&lt;rec-number&gt;2808&lt;/rec-number&gt;&lt;foreign-keys&gt;&lt;key app="EN" db-id="xxt5ta9pd995dwesap0pdzzp2weaz0w9werf" timestamp="1626979126"&gt;2808&lt;/key&gt;&lt;/foreign-keys&gt;&lt;ref-type name="Web Page"&gt;12&lt;/ref-type&gt;&lt;contributors&gt;&lt;authors&gt;&lt;author&gt;IBWC&lt;/author&gt;&lt;/authors&gt;&lt;/contributors&gt;&lt;titles&gt;&lt;title&gt;Minutes between the United States and Mexican Sections of the IBWC&lt;/title&gt;&lt;/titles&gt;&lt;volume&gt;2021&lt;/volume&gt;&lt;number&gt;July 22&lt;/number&gt;&lt;dates&gt;&lt;year&gt;2021&lt;/year&gt;&lt;/dates&gt;&lt;publisher&gt;United States Section&lt;/publisher&gt;&lt;urls&gt;&lt;related-urls&gt;&lt;url&gt;https://www.ibwc.gov/Treaties_Minutes/Minutes.html&lt;/url&gt;&lt;/related-urls&gt;&lt;/urls&gt;&lt;/record&gt;&lt;/Cite&gt;&lt;/EndNote&gt;</w:instrText>
      </w:r>
      <w:r w:rsidR="000B4C69">
        <w:rPr>
          <w:rFonts w:asciiTheme="majorBidi" w:hAnsiTheme="majorBidi" w:cstheme="majorBidi"/>
          <w:sz w:val="24"/>
          <w:szCs w:val="24"/>
        </w:rPr>
        <w:fldChar w:fldCharType="separate"/>
      </w:r>
      <w:r w:rsidR="004C4EE5">
        <w:rPr>
          <w:rFonts w:asciiTheme="majorBidi" w:hAnsiTheme="majorBidi" w:cstheme="majorBidi"/>
          <w:noProof/>
          <w:sz w:val="24"/>
          <w:szCs w:val="24"/>
        </w:rPr>
        <w:t>(IBWC, 2021; USBR, 2019)</w:t>
      </w:r>
      <w:r w:rsidR="000B4C69">
        <w:rPr>
          <w:rFonts w:asciiTheme="majorBidi" w:hAnsiTheme="majorBidi" w:cstheme="majorBidi"/>
          <w:sz w:val="24"/>
          <w:szCs w:val="24"/>
        </w:rPr>
        <w:fldChar w:fldCharType="end"/>
      </w:r>
      <w:ins w:id="190" w:author="david" w:date="2022-04-04T18:23:00Z">
        <w:r w:rsidR="001E6F42">
          <w:rPr>
            <w:rFonts w:asciiTheme="majorBidi" w:hAnsiTheme="majorBidi" w:cstheme="majorBidi"/>
            <w:sz w:val="24"/>
            <w:szCs w:val="24"/>
          </w:rPr>
          <w:t xml:space="preserve">, </w:t>
        </w:r>
      </w:ins>
      <w:ins w:id="191" w:author="david" w:date="2022-04-06T18:50:00Z">
        <w:r w:rsidR="00EC07A9">
          <w:rPr>
            <w:rFonts w:asciiTheme="majorBidi" w:hAnsiTheme="majorBidi" w:cstheme="majorBidi"/>
            <w:sz w:val="24"/>
            <w:szCs w:val="24"/>
          </w:rPr>
          <w:t xml:space="preserve">reservoir elevation, </w:t>
        </w:r>
      </w:ins>
      <w:ins w:id="192" w:author="david" w:date="2022-04-04T18:23:00Z">
        <w:r w:rsidR="001E6F42">
          <w:rPr>
            <w:rFonts w:asciiTheme="majorBidi" w:hAnsiTheme="majorBidi" w:cstheme="majorBidi"/>
            <w:sz w:val="24"/>
            <w:szCs w:val="24"/>
          </w:rPr>
          <w:t>and</w:t>
        </w:r>
      </w:ins>
      <w:ins w:id="193" w:author="david" w:date="2022-04-04T18:28:00Z">
        <w:r w:rsidR="001A7D81">
          <w:rPr>
            <w:rFonts w:asciiTheme="majorBidi" w:hAnsiTheme="majorBidi" w:cstheme="majorBidi"/>
            <w:sz w:val="24"/>
            <w:szCs w:val="24"/>
          </w:rPr>
          <w:t xml:space="preserve"> the</w:t>
        </w:r>
      </w:ins>
      <w:ins w:id="194" w:author="david" w:date="2022-04-04T18:34:00Z">
        <w:r w:rsidR="001A7D81">
          <w:rPr>
            <w:rFonts w:asciiTheme="majorBidi" w:hAnsiTheme="majorBidi" w:cstheme="majorBidi"/>
            <w:sz w:val="24"/>
            <w:szCs w:val="24"/>
          </w:rPr>
          <w:t xml:space="preserve"> annual</w:t>
        </w:r>
      </w:ins>
      <w:ins w:id="195" w:author="david" w:date="2022-04-04T18:23:00Z">
        <w:r w:rsidR="001E6F42">
          <w:rPr>
            <w:rFonts w:asciiTheme="majorBidi" w:hAnsiTheme="majorBidi" w:cstheme="majorBidi"/>
            <w:sz w:val="24"/>
            <w:szCs w:val="24"/>
          </w:rPr>
          <w:t xml:space="preserve"> inflow volume</w:t>
        </w:r>
      </w:ins>
      <w:r>
        <w:rPr>
          <w:rFonts w:asciiTheme="majorBidi" w:hAnsiTheme="majorBidi" w:cstheme="majorBidi"/>
          <w:sz w:val="24"/>
          <w:szCs w:val="24"/>
        </w:rPr>
        <w:t xml:space="preserve">. Converting into </w:t>
      </w:r>
      <w:del w:id="196" w:author="david" w:date="2022-04-04T18:54:00Z">
        <w:r w:rsidDel="00C32D24">
          <w:rPr>
            <w:rFonts w:asciiTheme="majorBidi" w:hAnsiTheme="majorBidi" w:cstheme="majorBidi"/>
            <w:sz w:val="24"/>
            <w:szCs w:val="24"/>
          </w:rPr>
          <w:delText xml:space="preserve">a </w:delText>
        </w:r>
      </w:del>
      <w:r>
        <w:rPr>
          <w:rFonts w:asciiTheme="majorBidi" w:hAnsiTheme="majorBidi" w:cstheme="majorBidi"/>
          <w:sz w:val="24"/>
          <w:szCs w:val="24"/>
        </w:rPr>
        <w:t>share</w:t>
      </w:r>
      <w:ins w:id="197" w:author="david" w:date="2022-04-04T18:54:00Z">
        <w:r w:rsidR="00C32D24">
          <w:rPr>
            <w:rFonts w:asciiTheme="majorBidi" w:hAnsiTheme="majorBidi" w:cstheme="majorBidi"/>
            <w:sz w:val="24"/>
            <w:szCs w:val="24"/>
          </w:rPr>
          <w:t>s</w:t>
        </w:r>
      </w:ins>
      <w:r>
        <w:rPr>
          <w:rFonts w:asciiTheme="majorBidi" w:hAnsiTheme="majorBidi" w:cstheme="majorBidi"/>
          <w:sz w:val="24"/>
          <w:szCs w:val="24"/>
        </w:rPr>
        <w:t xml:space="preserve"> give</w:t>
      </w:r>
      <w:r w:rsidR="004C4EE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parties more flexibility to adapt to changing inflows</w:t>
      </w:r>
      <w:r w:rsidR="00530596">
        <w:rPr>
          <w:rFonts w:asciiTheme="majorBidi" w:hAnsiTheme="majorBidi" w:cstheme="majorBidi"/>
          <w:sz w:val="24"/>
          <w:szCs w:val="24"/>
        </w:rPr>
        <w:t xml:space="preserve"> </w:t>
      </w:r>
      <w:r w:rsidR="000B4C69">
        <w:rPr>
          <w:rFonts w:asciiTheme="majorBidi" w:hAnsiTheme="majorBidi" w:cstheme="majorBidi"/>
          <w:sz w:val="24"/>
          <w:szCs w:val="24"/>
        </w:rPr>
        <w:fldChar w:fldCharType="begin"/>
      </w:r>
      <w:r w:rsidR="000B4C69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&lt;EndNote&gt;&lt;Cite&gt;&lt;Author&gt;Kuhn&lt;/Author&gt;&lt;Year&gt;2019&lt;/Year&gt;&lt;RecNum&gt;2780&lt;/RecNum&gt;&lt;DisplayText&gt;(Kuhn and Fleck, 2019)&lt;/DisplayText&gt;&lt;record&gt;&lt;rec-number&gt;2780&lt;/rec-number&gt;&lt;foreign-keys&gt;&lt;key app="EN" db-id="xxt5ta9pd995dwesap0pdzzp2weaz0w9werf" timestamp="1620673300"&gt;2780&lt;/key&gt;&lt;/foreign-keys&gt;&lt;ref-type name="Book"&gt;6&lt;/ref-type&gt;&lt;contributors&gt;&lt;authors&gt;&lt;author&gt;Eric Kuhn&lt;/author&gt;&lt;author&gt;John Fleck&lt;/author&gt;&lt;/authors&gt;&lt;/contributors&gt;&lt;titles&gt;&lt;title&gt;Science Be Dammed: How Ignoring Inconvenient Science Drained the Colorado River&lt;/title&gt;&lt;/titles&gt;&lt;section&gt;288&lt;/section&gt;&lt;dates&gt;&lt;year&gt;2019&lt;/year&gt;&lt;pub-dates&gt;&lt;date&gt;November&lt;/date&gt;&lt;/pub-dates&gt;&lt;/dates&gt;&lt;publisher&gt;University of Arizona Press&lt;/publisher&gt;&lt;urls&gt;&lt;/urls&gt;&lt;/record&gt;&lt;/Cite&gt;&lt;/EndNote&gt;</w:instrText>
      </w:r>
      <w:r w:rsidR="000B4C69">
        <w:rPr>
          <w:rFonts w:asciiTheme="majorBidi" w:hAnsiTheme="majorBidi" w:cstheme="majorBidi"/>
          <w:sz w:val="24"/>
          <w:szCs w:val="24"/>
        </w:rPr>
        <w:fldChar w:fldCharType="separate"/>
      </w:r>
      <w:r w:rsidR="000B4C69">
        <w:rPr>
          <w:rFonts w:asciiTheme="majorBidi" w:hAnsiTheme="majorBidi" w:cstheme="majorBidi"/>
          <w:noProof/>
          <w:sz w:val="24"/>
          <w:szCs w:val="24"/>
        </w:rPr>
        <w:t>(Kuhn and Fleck, 2019)</w:t>
      </w:r>
      <w:r w:rsidR="000B4C69"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945161">
        <w:rPr>
          <w:rFonts w:asciiTheme="majorBidi" w:hAnsiTheme="majorBidi" w:cstheme="majorBidi"/>
          <w:sz w:val="24"/>
          <w:szCs w:val="24"/>
        </w:rPr>
        <w:t>Converting into a share also allows the parties to build on the</w:t>
      </w:r>
      <w:r w:rsidR="000B4C69">
        <w:rPr>
          <w:rFonts w:asciiTheme="majorBidi" w:hAnsiTheme="majorBidi" w:cstheme="majorBidi"/>
          <w:sz w:val="24"/>
          <w:szCs w:val="24"/>
        </w:rPr>
        <w:t>ir</w:t>
      </w:r>
      <w:r w:rsidR="00945161">
        <w:rPr>
          <w:rFonts w:asciiTheme="majorBidi" w:hAnsiTheme="majorBidi" w:cstheme="majorBidi"/>
          <w:sz w:val="24"/>
          <w:szCs w:val="24"/>
        </w:rPr>
        <w:t xml:space="preserve"> </w:t>
      </w:r>
      <w:r w:rsidR="00530596">
        <w:rPr>
          <w:rFonts w:asciiTheme="majorBidi" w:hAnsiTheme="majorBidi" w:cstheme="majorBidi"/>
          <w:sz w:val="24"/>
          <w:szCs w:val="24"/>
        </w:rPr>
        <w:t xml:space="preserve">existing </w:t>
      </w:r>
      <w:r w:rsidR="004C4EE5">
        <w:rPr>
          <w:rFonts w:asciiTheme="majorBidi" w:hAnsiTheme="majorBidi" w:cstheme="majorBidi"/>
          <w:sz w:val="24"/>
          <w:szCs w:val="24"/>
        </w:rPr>
        <w:t xml:space="preserve">agreements </w:t>
      </w:r>
      <w:r w:rsidR="004C4EE5">
        <w:rPr>
          <w:rFonts w:asciiTheme="majorBidi" w:hAnsiTheme="majorBidi" w:cstheme="majorBidi"/>
          <w:sz w:val="24"/>
          <w:szCs w:val="24"/>
        </w:rPr>
        <w:fldChar w:fldCharType="begin"/>
      </w:r>
      <w:r w:rsidR="004C4EE5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&lt;EndNote&gt;&lt;Cite&gt;&lt;Author&gt;USBR&lt;/Author&gt;&lt;Year&gt;2019&lt;/Year&gt;&lt;RecNum&gt;2578&lt;/RecNum&gt;&lt;DisplayText&gt;(IBWC, 2021; USBR, 2019)&lt;/DisplayText&gt;&lt;record&gt;&lt;rec-number&gt;2578&lt;/rec-number&gt;&lt;foreign-keys&gt;&lt;key app="EN" db-id="xxt5ta9pd995dwesap0pdzzp2weaz0w9werf" timestamp="1554700022"&gt;2578&lt;/key&gt;&lt;/foreign-keys&gt;&lt;ref-type name="Report"&gt;27&lt;/ref-type&gt;&lt;contributors&gt;&lt;authors&gt;&lt;author&gt;USBR&lt;/author&gt;&lt;/authors&gt;&lt;/contributors&gt;&lt;titles&gt;&lt;title&gt;Agreement Concerning Colorado River Drought Contingency Management and Operations&lt;/title&gt;&lt;/titles&gt;&lt;pages&gt;56&lt;/pages&gt;&lt;dates&gt;&lt;year&gt;2019&lt;/year&gt;&lt;pub-dates&gt;&lt;date&gt;May 20&lt;/date&gt;&lt;/pub-dates&gt;&lt;/dates&gt;&lt;pub-location&gt;Washington, DC&lt;/pub-location&gt;&lt;publisher&gt;U.S. Bureau of Reclamation&lt;/publisher&gt;&lt;urls&gt;&lt;related-urls&gt;&lt;url&gt;https://www.usbr.gov/dcp/finaldocs.html&lt;/url&gt;&lt;/related-urls&gt;&lt;/urls&gt;&lt;/record&gt;&lt;/Cite&gt;&lt;Cite&gt;&lt;Author&gt;IBWC&lt;/Author&gt;&lt;Year&gt;2021&lt;/Year&gt;&lt;RecNum&gt;2808&lt;/RecNum&gt;&lt;record&gt;&lt;rec-number&gt;2808&lt;/rec-number&gt;&lt;foreign-keys&gt;&lt;key app="EN" db-id="xxt5ta9pd995dwesap0pdzzp2weaz0w9werf" timestamp="1626979126"&gt;2808&lt;/key&gt;&lt;/foreign-keys&gt;&lt;ref-type name="Web Page"&gt;12&lt;/ref-type&gt;&lt;contributors&gt;&lt;authors&gt;&lt;author&gt;IBWC&lt;/author&gt;&lt;/authors&gt;&lt;/contributors&gt;&lt;titles&gt;&lt;title&gt;Minutes between the United States and Mexican Sections of the IBWC&lt;/title&gt;&lt;/titles&gt;&lt;volume&gt;2021&lt;/volume&gt;&lt;number&gt;July 22&lt;/number&gt;&lt;dates&gt;&lt;year&gt;2021&lt;/year&gt;&lt;/dates&gt;&lt;publisher&gt;United States Section&lt;/publisher&gt;&lt;urls&gt;&lt;related-urls&gt;&lt;url&gt;https://www.ibwc.gov/Treaties_Minutes/Minutes.html&lt;/url&gt;&lt;/related-urls&gt;&lt;/urls&gt;&lt;/record&gt;&lt;/Cite&gt;&lt;/EndNote&gt;</w:instrText>
      </w:r>
      <w:r w:rsidR="004C4EE5">
        <w:rPr>
          <w:rFonts w:asciiTheme="majorBidi" w:hAnsiTheme="majorBidi" w:cstheme="majorBidi"/>
          <w:sz w:val="24"/>
          <w:szCs w:val="24"/>
        </w:rPr>
        <w:fldChar w:fldCharType="separate"/>
      </w:r>
      <w:r w:rsidR="004C4EE5">
        <w:rPr>
          <w:rFonts w:asciiTheme="majorBidi" w:hAnsiTheme="majorBidi" w:cstheme="majorBidi"/>
          <w:noProof/>
          <w:sz w:val="24"/>
          <w:szCs w:val="24"/>
        </w:rPr>
        <w:t>(IBWC, 2021; USBR, 2019)</w:t>
      </w:r>
      <w:r w:rsidR="004C4EE5">
        <w:rPr>
          <w:rFonts w:asciiTheme="majorBidi" w:hAnsiTheme="majorBidi" w:cstheme="majorBidi"/>
          <w:sz w:val="24"/>
          <w:szCs w:val="24"/>
        </w:rPr>
        <w:fldChar w:fldCharType="end"/>
      </w:r>
      <w:r w:rsidR="00945161">
        <w:rPr>
          <w:rFonts w:asciiTheme="majorBidi" w:hAnsiTheme="majorBidi" w:cstheme="majorBidi"/>
          <w:sz w:val="24"/>
          <w:szCs w:val="24"/>
        </w:rPr>
        <w:t>.</w:t>
      </w:r>
      <w:ins w:id="198" w:author="david" w:date="2022-04-04T18:54:00Z">
        <w:r w:rsidR="00C32D24">
          <w:rPr>
            <w:rFonts w:asciiTheme="majorBidi" w:hAnsiTheme="majorBidi" w:cstheme="majorBidi"/>
            <w:sz w:val="24"/>
            <w:szCs w:val="24"/>
          </w:rPr>
          <w:t xml:space="preserve"> Converting into shares also </w:t>
        </w:r>
        <w:r w:rsidR="00C32D24">
          <w:rPr>
            <w:rFonts w:asciiTheme="majorBidi" w:hAnsiTheme="majorBidi" w:cstheme="majorBidi"/>
            <w:sz w:val="24"/>
            <w:szCs w:val="24"/>
          </w:rPr>
          <w:lastRenderedPageBreak/>
          <w:t>encourages the parties to consider a wider set of inflow scena</w:t>
        </w:r>
      </w:ins>
      <w:ins w:id="199" w:author="david" w:date="2022-04-04T18:55:00Z">
        <w:r w:rsidR="00C32D24">
          <w:rPr>
            <w:rFonts w:asciiTheme="majorBidi" w:hAnsiTheme="majorBidi" w:cstheme="majorBidi"/>
            <w:sz w:val="24"/>
            <w:szCs w:val="24"/>
          </w:rPr>
          <w:t>rios.</w:t>
        </w:r>
      </w:ins>
      <w:r w:rsidR="0026767C">
        <w:rPr>
          <w:rFonts w:asciiTheme="majorBidi" w:hAnsiTheme="majorBidi" w:cstheme="majorBidi"/>
          <w:sz w:val="24"/>
          <w:szCs w:val="24"/>
        </w:rPr>
        <w:t xml:space="preserve"> </w:t>
      </w:r>
      <w:r w:rsidR="00D51C70">
        <w:rPr>
          <w:rFonts w:asciiTheme="majorBidi" w:hAnsiTheme="majorBidi" w:cstheme="majorBidi"/>
          <w:sz w:val="24"/>
          <w:szCs w:val="24"/>
        </w:rPr>
        <w:t>T</w:t>
      </w:r>
      <w:r w:rsidR="0026767C">
        <w:rPr>
          <w:rFonts w:asciiTheme="majorBidi" w:hAnsiTheme="majorBidi" w:cstheme="majorBidi"/>
          <w:sz w:val="24"/>
          <w:szCs w:val="24"/>
        </w:rPr>
        <w:t>he Upper Basin states split inflow by share</w:t>
      </w:r>
      <w:r w:rsidR="00D51C70">
        <w:rPr>
          <w:rFonts w:asciiTheme="majorBidi" w:hAnsiTheme="majorBidi" w:cstheme="majorBidi"/>
          <w:sz w:val="24"/>
          <w:szCs w:val="24"/>
        </w:rPr>
        <w:t xml:space="preserve"> in their 1948 Compact </w:t>
      </w:r>
      <w:r w:rsidR="00BD09DB">
        <w:rPr>
          <w:rFonts w:asciiTheme="majorBidi" w:hAnsiTheme="majorBidi" w:cstheme="majorBidi"/>
          <w:sz w:val="24"/>
          <w:szCs w:val="24"/>
        </w:rPr>
        <w:fldChar w:fldCharType="begin"/>
      </w:r>
      <w:r w:rsidR="00BD09DB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&lt;EndNote&gt;&lt;Cite&gt;&lt;Author&gt;Carson&lt;/Author&gt;&lt;Year&gt;1948&lt;/Year&gt;&lt;RecNum&gt;2817&lt;/RecNum&gt;&lt;DisplayText&gt;(Carson et al., 1948)&lt;/DisplayText&gt;&lt;record&gt;&lt;rec-number&gt;2817&lt;/rec-number&gt;&lt;foreign-keys&gt;&lt;key app="EN" db-id="xxt5ta9pd995dwesap0pdzzp2weaz0w9werf" timestamp="1631055497"&gt;2817&lt;/key&gt;&lt;/foreign-keys&gt;&lt;ref-type name="Web Page"&gt;12&lt;/ref-type&gt;&lt;contributors&gt;&lt;authors&gt;&lt;author&gt;Charles A Carson&lt;/author&gt;&lt;author&gt;Clifford H. Stone&lt;/author&gt;&lt;author&gt;Fred E. Wilson&lt;/author&gt;&lt;author&gt;Edward H. Watson&lt;/author&gt;&lt;author&gt;L. C. Bishop&lt;/author&gt;&lt;/authors&gt;&lt;/contributors&gt;&lt;titles&gt;&lt;title&gt;Upper Colorado River Basin Compact&lt;/title&gt;&lt;/titles&gt;&lt;volume&gt;2021&lt;/volume&gt;&lt;number&gt;September 7&lt;/number&gt;&lt;dates&gt;&lt;year&gt;1948&lt;/year&gt;&lt;/dates&gt;&lt;publisher&gt;U.S. Bureau of Reclamation&lt;/publisher&gt;&lt;urls&gt;&lt;related-urls&gt;&lt;url&gt;https://www.usbr.gov/lc/region/g1000/pdfiles/ucbsnact.pdf&lt;/url&gt;&lt;/related-urls&gt;&lt;/urls&gt;&lt;/record&gt;&lt;/Cite&gt;&lt;/EndNote&gt;</w:instrText>
      </w:r>
      <w:r w:rsidR="00BD09DB">
        <w:rPr>
          <w:rFonts w:asciiTheme="majorBidi" w:hAnsiTheme="majorBidi" w:cstheme="majorBidi"/>
          <w:sz w:val="24"/>
          <w:szCs w:val="24"/>
        </w:rPr>
        <w:fldChar w:fldCharType="separate"/>
      </w:r>
      <w:r w:rsidR="00BD09DB">
        <w:rPr>
          <w:rFonts w:asciiTheme="majorBidi" w:hAnsiTheme="majorBidi" w:cstheme="majorBidi"/>
          <w:noProof/>
          <w:sz w:val="24"/>
          <w:szCs w:val="24"/>
        </w:rPr>
        <w:t>(Carson et al., 1948)</w:t>
      </w:r>
      <w:r w:rsidR="00BD09DB">
        <w:rPr>
          <w:rFonts w:asciiTheme="majorBidi" w:hAnsiTheme="majorBidi" w:cstheme="majorBidi"/>
          <w:sz w:val="24"/>
          <w:szCs w:val="24"/>
        </w:rPr>
        <w:fldChar w:fldCharType="end"/>
      </w:r>
      <w:r w:rsidR="00D51C70">
        <w:rPr>
          <w:rFonts w:asciiTheme="majorBidi" w:hAnsiTheme="majorBidi" w:cstheme="majorBidi"/>
          <w:sz w:val="24"/>
          <w:szCs w:val="24"/>
        </w:rPr>
        <w:t>.</w:t>
      </w:r>
    </w:p>
    <w:p w14:paraId="7994CBAB" w14:textId="72C672C7" w:rsidR="00D86B8A" w:rsidRDefault="001E6F42" w:rsidP="00945161">
      <w:pPr>
        <w:rPr>
          <w:rFonts w:asciiTheme="majorBidi" w:hAnsiTheme="majorBidi" w:cstheme="majorBidi"/>
          <w:sz w:val="24"/>
          <w:szCs w:val="24"/>
        </w:rPr>
      </w:pPr>
      <w:ins w:id="200" w:author="david" w:date="2022-04-04T18:23:00Z">
        <w:r>
          <w:rPr>
            <w:rFonts w:asciiTheme="majorBidi" w:hAnsiTheme="majorBidi" w:cstheme="majorBidi"/>
            <w:sz w:val="24"/>
            <w:szCs w:val="24"/>
          </w:rPr>
          <w:t xml:space="preserve">As a start point, </w:t>
        </w:r>
      </w:ins>
      <w:del w:id="201" w:author="david" w:date="2022-04-04T18:23:00Z">
        <w:r w:rsidR="00945161" w:rsidDel="001E6F42">
          <w:rPr>
            <w:rFonts w:asciiTheme="majorBidi" w:hAnsiTheme="majorBidi" w:cstheme="majorBidi"/>
            <w:sz w:val="24"/>
            <w:szCs w:val="24"/>
          </w:rPr>
          <w:delText>E</w:delText>
        </w:r>
      </w:del>
      <w:ins w:id="202" w:author="david" w:date="2022-04-04T18:23:00Z">
        <w:r>
          <w:rPr>
            <w:rFonts w:asciiTheme="majorBidi" w:hAnsiTheme="majorBidi" w:cstheme="majorBidi"/>
            <w:sz w:val="24"/>
            <w:szCs w:val="24"/>
          </w:rPr>
          <w:t>e</w:t>
        </w:r>
      </w:ins>
      <w:r w:rsidR="00945161">
        <w:rPr>
          <w:rFonts w:asciiTheme="majorBidi" w:hAnsiTheme="majorBidi" w:cstheme="majorBidi"/>
          <w:sz w:val="24"/>
          <w:szCs w:val="24"/>
        </w:rPr>
        <w:t xml:space="preserve">ach party </w:t>
      </w:r>
      <w:r w:rsidR="00945161" w:rsidRPr="0094516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945161">
        <w:rPr>
          <w:rFonts w:asciiTheme="majorBidi" w:hAnsiTheme="majorBidi" w:cstheme="majorBidi"/>
          <w:sz w:val="24"/>
          <w:szCs w:val="24"/>
        </w:rPr>
        <w:t xml:space="preserve">’s </w:t>
      </w:r>
      <w:r w:rsidR="002F2EA0">
        <w:rPr>
          <w:rFonts w:asciiTheme="majorBidi" w:hAnsiTheme="majorBidi" w:cstheme="majorBidi"/>
          <w:sz w:val="24"/>
          <w:szCs w:val="24"/>
        </w:rPr>
        <w:t xml:space="preserve">percentage </w:t>
      </w:r>
      <w:r w:rsidR="00945161">
        <w:rPr>
          <w:rFonts w:asciiTheme="majorBidi" w:hAnsiTheme="majorBidi" w:cstheme="majorBidi"/>
          <w:sz w:val="24"/>
          <w:szCs w:val="24"/>
        </w:rPr>
        <w:t xml:space="preserve">share of </w:t>
      </w:r>
      <w:r w:rsidR="002F2EA0">
        <w:rPr>
          <w:rFonts w:asciiTheme="majorBidi" w:hAnsiTheme="majorBidi" w:cstheme="majorBidi"/>
          <w:sz w:val="24"/>
          <w:szCs w:val="24"/>
        </w:rPr>
        <w:t xml:space="preserve">Lake Mead </w:t>
      </w:r>
      <w:r w:rsidR="00945161">
        <w:rPr>
          <w:rFonts w:asciiTheme="majorBidi" w:hAnsiTheme="majorBidi" w:cstheme="majorBidi"/>
          <w:sz w:val="24"/>
          <w:szCs w:val="24"/>
        </w:rPr>
        <w:t xml:space="preserve">inflow at </w:t>
      </w:r>
      <w:r w:rsidR="002F2EA0">
        <w:rPr>
          <w:rFonts w:asciiTheme="majorBidi" w:hAnsiTheme="majorBidi" w:cstheme="majorBidi"/>
          <w:sz w:val="24"/>
          <w:szCs w:val="24"/>
        </w:rPr>
        <w:t>e</w:t>
      </w:r>
      <w:r w:rsidR="00945161">
        <w:rPr>
          <w:rFonts w:asciiTheme="majorBidi" w:hAnsiTheme="majorBidi" w:cstheme="majorBidi"/>
          <w:sz w:val="24"/>
          <w:szCs w:val="24"/>
        </w:rPr>
        <w:t xml:space="preserve">levation </w:t>
      </w:r>
      <w:r w:rsidR="00945161" w:rsidRPr="00530596">
        <w:rPr>
          <w:rFonts w:asciiTheme="majorBidi" w:hAnsiTheme="majorBidi" w:cstheme="majorBidi"/>
          <w:i/>
          <w:iCs/>
          <w:sz w:val="24"/>
          <w:szCs w:val="24"/>
        </w:rPr>
        <w:t>e</w:t>
      </w:r>
      <w:r w:rsidR="00945161">
        <w:rPr>
          <w:rFonts w:asciiTheme="majorBidi" w:hAnsiTheme="majorBidi" w:cstheme="majorBidi"/>
          <w:sz w:val="24"/>
          <w:szCs w:val="24"/>
        </w:rPr>
        <w:t xml:space="preserve"> is</w:t>
      </w:r>
      <w:r w:rsidR="00530596">
        <w:rPr>
          <w:rFonts w:asciiTheme="majorBidi" w:hAnsiTheme="majorBidi" w:cstheme="majorBidi"/>
          <w:sz w:val="24"/>
          <w:szCs w:val="24"/>
        </w:rPr>
        <w:t xml:space="preserve"> the ratio of</w:t>
      </w:r>
      <w:r w:rsidR="002F2EA0">
        <w:rPr>
          <w:rFonts w:asciiTheme="majorBidi" w:hAnsiTheme="majorBidi" w:cstheme="majorBidi"/>
          <w:sz w:val="24"/>
          <w:szCs w:val="24"/>
        </w:rPr>
        <w:t xml:space="preserve"> the</w:t>
      </w:r>
      <w:r w:rsidR="00530596">
        <w:rPr>
          <w:rFonts w:asciiTheme="majorBidi" w:hAnsiTheme="majorBidi" w:cstheme="majorBidi"/>
          <w:sz w:val="24"/>
          <w:szCs w:val="24"/>
        </w:rPr>
        <w:t xml:space="preserve"> (a) party’s </w:t>
      </w:r>
      <w:r w:rsidR="000B4C69">
        <w:rPr>
          <w:rFonts w:asciiTheme="majorBidi" w:hAnsiTheme="majorBidi" w:cstheme="majorBidi"/>
          <w:sz w:val="24"/>
          <w:szCs w:val="24"/>
        </w:rPr>
        <w:t xml:space="preserve">individual </w:t>
      </w:r>
      <w:r w:rsidR="00530596">
        <w:rPr>
          <w:rFonts w:asciiTheme="majorBidi" w:hAnsiTheme="majorBidi" w:cstheme="majorBidi"/>
          <w:sz w:val="24"/>
          <w:szCs w:val="24"/>
        </w:rPr>
        <w:t xml:space="preserve">delivery after mandatory conservation to (b) total delivery </w:t>
      </w:r>
      <w:r w:rsidR="000B4C69">
        <w:rPr>
          <w:rFonts w:asciiTheme="majorBidi" w:hAnsiTheme="majorBidi" w:cstheme="majorBidi"/>
          <w:sz w:val="24"/>
          <w:szCs w:val="24"/>
        </w:rPr>
        <w:t xml:space="preserve">to all parties </w:t>
      </w:r>
      <w:r w:rsidR="00530596">
        <w:rPr>
          <w:rFonts w:asciiTheme="majorBidi" w:hAnsiTheme="majorBidi" w:cstheme="majorBidi"/>
          <w:sz w:val="24"/>
          <w:szCs w:val="24"/>
        </w:rPr>
        <w:t xml:space="preserve">after </w:t>
      </w:r>
      <w:r w:rsidR="000B4C69">
        <w:rPr>
          <w:rFonts w:asciiTheme="majorBidi" w:hAnsiTheme="majorBidi" w:cstheme="majorBidi"/>
          <w:sz w:val="24"/>
          <w:szCs w:val="24"/>
        </w:rPr>
        <w:t xml:space="preserve">all </w:t>
      </w:r>
      <w:r w:rsidR="00530596">
        <w:rPr>
          <w:rFonts w:asciiTheme="majorBidi" w:hAnsiTheme="majorBidi" w:cstheme="majorBidi"/>
          <w:sz w:val="24"/>
          <w:szCs w:val="24"/>
        </w:rPr>
        <w:t xml:space="preserve">mandatory conservation (Eq. </w:t>
      </w:r>
      <w:r w:rsidR="002F2EA0">
        <w:rPr>
          <w:rFonts w:asciiTheme="majorBidi" w:hAnsiTheme="majorBidi" w:cstheme="majorBidi"/>
          <w:sz w:val="24"/>
          <w:szCs w:val="24"/>
        </w:rPr>
        <w:t>A</w:t>
      </w:r>
      <w:r w:rsidR="00530596">
        <w:rPr>
          <w:rFonts w:asciiTheme="majorBidi" w:hAnsiTheme="majorBidi" w:cstheme="majorBidi"/>
          <w:sz w:val="24"/>
          <w:szCs w:val="24"/>
        </w:rPr>
        <w:t xml:space="preserve">1). </w:t>
      </w:r>
      <w:r w:rsidR="00304A6A">
        <w:rPr>
          <w:rFonts w:asciiTheme="majorBidi" w:hAnsiTheme="majorBidi" w:cstheme="majorBidi"/>
          <w:sz w:val="24"/>
          <w:szCs w:val="24"/>
        </w:rPr>
        <w:t>Each party’s d</w:t>
      </w:r>
      <w:r w:rsidR="00530596">
        <w:rPr>
          <w:rFonts w:asciiTheme="majorBidi" w:hAnsiTheme="majorBidi" w:cstheme="majorBidi"/>
          <w:sz w:val="24"/>
          <w:szCs w:val="24"/>
        </w:rPr>
        <w:t xml:space="preserve">elivery </w:t>
      </w:r>
      <w:r w:rsidR="000B4C69">
        <w:rPr>
          <w:rFonts w:asciiTheme="majorBidi" w:hAnsiTheme="majorBidi" w:cstheme="majorBidi"/>
          <w:sz w:val="24"/>
          <w:szCs w:val="24"/>
        </w:rPr>
        <w:t>is their</w:t>
      </w:r>
      <w:r w:rsidR="00530596">
        <w:rPr>
          <w:rFonts w:asciiTheme="majorBidi" w:hAnsiTheme="majorBidi" w:cstheme="majorBidi"/>
          <w:sz w:val="24"/>
          <w:szCs w:val="24"/>
        </w:rPr>
        <w:t xml:space="preserve"> Customary </w:t>
      </w:r>
      <w:proofErr w:type="spellStart"/>
      <w:r w:rsidR="00530596">
        <w:rPr>
          <w:rFonts w:asciiTheme="majorBidi" w:hAnsiTheme="majorBidi" w:cstheme="majorBidi"/>
          <w:sz w:val="24"/>
          <w:szCs w:val="24"/>
        </w:rPr>
        <w:t>Delivery</w:t>
      </w:r>
      <w:r w:rsidR="00530596" w:rsidRPr="00530596">
        <w:rPr>
          <w:rFonts w:asciiTheme="majorBidi" w:hAnsiTheme="majorBidi" w:cstheme="majorBidi"/>
          <w:sz w:val="24"/>
          <w:szCs w:val="24"/>
          <w:vertAlign w:val="subscript"/>
        </w:rPr>
        <w:t>p</w:t>
      </w:r>
      <w:proofErr w:type="spellEnd"/>
      <w:r w:rsidR="00530596">
        <w:rPr>
          <w:rFonts w:asciiTheme="majorBidi" w:hAnsiTheme="majorBidi" w:cstheme="majorBidi"/>
          <w:sz w:val="24"/>
          <w:szCs w:val="24"/>
        </w:rPr>
        <w:t xml:space="preserve"> [</w:t>
      </w:r>
      <w:proofErr w:type="spellStart"/>
      <w:r w:rsidR="00530596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530596">
        <w:rPr>
          <w:rFonts w:asciiTheme="majorBidi" w:hAnsiTheme="majorBidi" w:cstheme="majorBidi"/>
          <w:sz w:val="24"/>
          <w:szCs w:val="24"/>
        </w:rPr>
        <w:t xml:space="preserve"> per year] minus </w:t>
      </w:r>
      <w:r w:rsidR="004C4EE5">
        <w:rPr>
          <w:rFonts w:asciiTheme="majorBidi" w:hAnsiTheme="majorBidi" w:cstheme="majorBidi"/>
          <w:sz w:val="24"/>
          <w:szCs w:val="24"/>
        </w:rPr>
        <w:t>M</w:t>
      </w:r>
      <w:r w:rsidR="00530596">
        <w:rPr>
          <w:rFonts w:asciiTheme="majorBidi" w:hAnsiTheme="majorBidi" w:cstheme="majorBidi"/>
          <w:sz w:val="24"/>
          <w:szCs w:val="24"/>
        </w:rPr>
        <w:t xml:space="preserve">andatory </w:t>
      </w:r>
      <w:proofErr w:type="spellStart"/>
      <w:r w:rsidR="004C4EE5">
        <w:rPr>
          <w:rFonts w:asciiTheme="majorBidi" w:hAnsiTheme="majorBidi" w:cstheme="majorBidi"/>
          <w:sz w:val="24"/>
          <w:szCs w:val="24"/>
        </w:rPr>
        <w:t>C</w:t>
      </w:r>
      <w:r w:rsidR="00530596">
        <w:rPr>
          <w:rFonts w:asciiTheme="majorBidi" w:hAnsiTheme="majorBidi" w:cstheme="majorBidi"/>
          <w:sz w:val="24"/>
          <w:szCs w:val="24"/>
        </w:rPr>
        <w:t>onservation</w:t>
      </w:r>
      <w:r w:rsidR="004C4EE5" w:rsidRPr="00530596">
        <w:rPr>
          <w:rFonts w:asciiTheme="majorBidi" w:hAnsiTheme="majorBidi" w:cstheme="majorBidi"/>
          <w:sz w:val="24"/>
          <w:szCs w:val="24"/>
          <w:vertAlign w:val="subscript"/>
        </w:rPr>
        <w:t>p</w:t>
      </w:r>
      <w:r w:rsidR="004A223A">
        <w:rPr>
          <w:rFonts w:asciiTheme="majorBidi" w:hAnsiTheme="majorBidi" w:cstheme="majorBidi"/>
          <w:sz w:val="24"/>
          <w:szCs w:val="24"/>
          <w:vertAlign w:val="subscript"/>
        </w:rPr>
        <w:t>,e</w:t>
      </w:r>
      <w:proofErr w:type="spellEnd"/>
      <w:r w:rsidR="00530596">
        <w:rPr>
          <w:rFonts w:asciiTheme="majorBidi" w:hAnsiTheme="majorBidi" w:cstheme="majorBidi"/>
          <w:sz w:val="24"/>
          <w:szCs w:val="24"/>
        </w:rPr>
        <w:t xml:space="preserve"> [</w:t>
      </w:r>
      <w:proofErr w:type="spellStart"/>
      <w:r w:rsidR="00530596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530596">
        <w:rPr>
          <w:rFonts w:asciiTheme="majorBidi" w:hAnsiTheme="majorBidi" w:cstheme="majorBidi"/>
          <w:sz w:val="24"/>
          <w:szCs w:val="24"/>
        </w:rPr>
        <w:t xml:space="preserve"> per year]</w:t>
      </w:r>
      <w:r w:rsidR="000B4C69">
        <w:rPr>
          <w:rFonts w:asciiTheme="majorBidi" w:hAnsiTheme="majorBidi" w:cstheme="majorBidi"/>
          <w:sz w:val="24"/>
          <w:szCs w:val="24"/>
        </w:rPr>
        <w:t>. T</w:t>
      </w:r>
      <w:r w:rsidR="00530596">
        <w:rPr>
          <w:rFonts w:asciiTheme="majorBidi" w:hAnsiTheme="majorBidi" w:cstheme="majorBidi"/>
          <w:sz w:val="24"/>
          <w:szCs w:val="24"/>
        </w:rPr>
        <w:t xml:space="preserve">he Customary Deliveries are 2.8, 0.3, 4.4, and 1.5 </w:t>
      </w:r>
      <w:proofErr w:type="spellStart"/>
      <w:r w:rsidR="00530596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="00530596">
        <w:rPr>
          <w:rFonts w:asciiTheme="majorBidi" w:hAnsiTheme="majorBidi" w:cstheme="majorBidi"/>
          <w:sz w:val="24"/>
          <w:szCs w:val="24"/>
        </w:rPr>
        <w:t xml:space="preserve"> per year for Arizona, Nevada, California, and Mexico. </w:t>
      </w:r>
      <w:r w:rsidR="002F2EA0">
        <w:rPr>
          <w:rFonts w:asciiTheme="majorBidi" w:hAnsiTheme="majorBidi" w:cstheme="majorBidi"/>
          <w:sz w:val="24"/>
          <w:szCs w:val="24"/>
        </w:rPr>
        <w:t>Percentage</w:t>
      </w:r>
      <w:r w:rsidR="00D51C70">
        <w:rPr>
          <w:rFonts w:asciiTheme="majorBidi" w:hAnsiTheme="majorBidi" w:cstheme="majorBidi"/>
          <w:sz w:val="24"/>
          <w:szCs w:val="24"/>
        </w:rPr>
        <w:t xml:space="preserve"> shares of inflow are near identical for the 8 reservoir elevation tiers (Table A1).</w:t>
      </w:r>
    </w:p>
    <w:tbl>
      <w:tblPr>
        <w:tblStyle w:val="TableGrid"/>
        <w:tblW w:w="990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170"/>
      </w:tblGrid>
      <w:tr w:rsidR="00530596" w14:paraId="5110FF76" w14:textId="77777777" w:rsidTr="002F2EA0">
        <w:tc>
          <w:tcPr>
            <w:tcW w:w="8730" w:type="dxa"/>
          </w:tcPr>
          <w:p w14:paraId="0FB61372" w14:textId="2AF2C559" w:rsidR="00530596" w:rsidRPr="001E1E9F" w:rsidRDefault="005D7F60" w:rsidP="001E1E9F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Share of Inflow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p,e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Customary Delivery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Mandatory Conservation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p,e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Customary Delivery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Mandatory Conservation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p,e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1170" w:type="dxa"/>
            <w:vAlign w:val="center"/>
          </w:tcPr>
          <w:p w14:paraId="5714B92E" w14:textId="79F6A2ED" w:rsidR="00530596" w:rsidRDefault="00530596" w:rsidP="0053059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(Eq. </w:t>
            </w:r>
            <w:r w:rsidR="002F2EA0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1)</w:t>
            </w:r>
          </w:p>
        </w:tc>
      </w:tr>
    </w:tbl>
    <w:p w14:paraId="1972B76A" w14:textId="16BD01A9" w:rsidR="00530596" w:rsidRPr="000B4C69" w:rsidRDefault="00530596" w:rsidP="0094516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B4C69">
        <w:rPr>
          <w:rFonts w:asciiTheme="majorBidi" w:hAnsiTheme="majorBidi" w:cstheme="majorBidi"/>
          <w:b/>
          <w:bCs/>
          <w:sz w:val="24"/>
          <w:szCs w:val="24"/>
        </w:rPr>
        <w:t>Table A1. Share of reservoir inflow calculated from customary deliveries and mandatory conservation volumes.</w:t>
      </w:r>
    </w:p>
    <w:p w14:paraId="74A289AC" w14:textId="73D4547F" w:rsidR="00530596" w:rsidRDefault="00530596" w:rsidP="00945161">
      <w:pPr>
        <w:rPr>
          <w:rFonts w:asciiTheme="majorBidi" w:hAnsiTheme="majorBidi" w:cstheme="majorBidi"/>
          <w:sz w:val="24"/>
          <w:szCs w:val="24"/>
        </w:rPr>
      </w:pPr>
      <w:r w:rsidRPr="00530596">
        <w:rPr>
          <w:noProof/>
        </w:rPr>
        <w:drawing>
          <wp:inline distT="0" distB="0" distL="0" distR="0" wp14:anchorId="648A1D89" wp14:editId="0CECCF2B">
            <wp:extent cx="3900805" cy="2029460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8AD9" w14:textId="6BFB282F" w:rsidR="001A7D81" w:rsidRDefault="003A11E3" w:rsidP="001A7D81">
      <w:pPr>
        <w:pStyle w:val="Heading1"/>
        <w:rPr>
          <w:ins w:id="203" w:author="david" w:date="2022-04-04T18:33:00Z"/>
          <w:b w:val="0"/>
          <w:bCs w:val="0"/>
        </w:rPr>
      </w:pPr>
      <w:bookmarkStart w:id="204" w:name="_Hlk99991222"/>
      <w:ins w:id="205" w:author="david" w:date="2022-04-04T18:55:00Z">
        <w:r>
          <w:rPr>
            <w:b w:val="0"/>
            <w:bCs w:val="0"/>
          </w:rPr>
          <w:t>For a</w:t>
        </w:r>
      </w:ins>
      <w:ins w:id="206" w:author="david" w:date="2022-04-04T18:41:00Z">
        <w:r w:rsidR="00CF73C4">
          <w:rPr>
            <w:b w:val="0"/>
            <w:bCs w:val="0"/>
          </w:rPr>
          <w:t xml:space="preserve">nnual reservoir inflow </w:t>
        </w:r>
      </w:ins>
      <w:ins w:id="207" w:author="david" w:date="2022-04-04T18:50:00Z">
        <w:r w:rsidR="00C32D24">
          <w:rPr>
            <w:b w:val="0"/>
            <w:bCs w:val="0"/>
          </w:rPr>
          <w:t>below approximately 9.0</w:t>
        </w:r>
      </w:ins>
      <w:ins w:id="208" w:author="david" w:date="2022-04-04T18:51:00Z">
        <w:r w:rsidR="00C32D24">
          <w:rPr>
            <w:b w:val="0"/>
            <w:bCs w:val="0"/>
          </w:rPr>
          <w:t xml:space="preserve"> </w:t>
        </w:r>
        <w:proofErr w:type="spellStart"/>
        <w:r w:rsidR="00C32D24">
          <w:rPr>
            <w:b w:val="0"/>
            <w:bCs w:val="0"/>
          </w:rPr>
          <w:t>maf</w:t>
        </w:r>
        <w:proofErr w:type="spellEnd"/>
        <w:r w:rsidR="00C32D24">
          <w:rPr>
            <w:b w:val="0"/>
            <w:bCs w:val="0"/>
          </w:rPr>
          <w:t xml:space="preserve"> per year</w:t>
        </w:r>
      </w:ins>
      <w:ins w:id="209" w:author="david" w:date="2022-04-04T18:41:00Z">
        <w:r w:rsidR="00CF73C4">
          <w:rPr>
            <w:b w:val="0"/>
            <w:bCs w:val="0"/>
          </w:rPr>
          <w:t>, a</w:t>
        </w:r>
      </w:ins>
      <w:ins w:id="210" w:author="david" w:date="2022-04-04T18:40:00Z">
        <w:r w:rsidR="00CF73C4">
          <w:rPr>
            <w:b w:val="0"/>
            <w:bCs w:val="0"/>
          </w:rPr>
          <w:t xml:space="preserve">djust </w:t>
        </w:r>
      </w:ins>
      <w:ins w:id="211" w:author="david" w:date="2022-04-04T18:24:00Z">
        <w:r w:rsidR="001E6F42">
          <w:rPr>
            <w:b w:val="0"/>
            <w:bCs w:val="0"/>
          </w:rPr>
          <w:t>percentage</w:t>
        </w:r>
      </w:ins>
      <w:ins w:id="212" w:author="david" w:date="2022-04-04T18:35:00Z">
        <w:r w:rsidR="00E80279">
          <w:rPr>
            <w:b w:val="0"/>
            <w:bCs w:val="0"/>
          </w:rPr>
          <w:t xml:space="preserve">s </w:t>
        </w:r>
      </w:ins>
      <w:ins w:id="213" w:author="david" w:date="2022-04-04T18:24:00Z">
        <w:r w:rsidR="001E6F42">
          <w:rPr>
            <w:b w:val="0"/>
            <w:bCs w:val="0"/>
          </w:rPr>
          <w:t xml:space="preserve">in Table A1 </w:t>
        </w:r>
      </w:ins>
      <w:ins w:id="214" w:author="david" w:date="2022-04-06T12:16:00Z">
        <w:r w:rsidR="00726866">
          <w:rPr>
            <w:b w:val="0"/>
            <w:bCs w:val="0"/>
          </w:rPr>
          <w:t xml:space="preserve">up </w:t>
        </w:r>
      </w:ins>
      <w:ins w:id="215" w:author="david" w:date="2022-04-04T18:40:00Z">
        <w:r w:rsidR="00CF73C4">
          <w:rPr>
            <w:b w:val="0"/>
            <w:bCs w:val="0"/>
          </w:rPr>
          <w:t xml:space="preserve">for </w:t>
        </w:r>
      </w:ins>
      <w:ins w:id="216" w:author="david" w:date="2022-04-04T18:25:00Z">
        <w:r w:rsidR="001A7D81">
          <w:rPr>
            <w:b w:val="0"/>
            <w:bCs w:val="0"/>
          </w:rPr>
          <w:t xml:space="preserve">parties such as Mexico </w:t>
        </w:r>
      </w:ins>
      <w:ins w:id="217" w:author="david" w:date="2022-04-04T18:26:00Z">
        <w:r w:rsidR="001A7D81">
          <w:rPr>
            <w:b w:val="0"/>
            <w:bCs w:val="0"/>
          </w:rPr>
          <w:t xml:space="preserve">and California </w:t>
        </w:r>
      </w:ins>
      <w:ins w:id="218" w:author="david" w:date="2022-04-04T18:40:00Z">
        <w:r w:rsidR="00CF73C4">
          <w:rPr>
            <w:b w:val="0"/>
            <w:bCs w:val="0"/>
          </w:rPr>
          <w:t xml:space="preserve">that </w:t>
        </w:r>
      </w:ins>
      <w:ins w:id="219" w:author="david" w:date="2022-04-04T18:32:00Z">
        <w:r w:rsidR="001A7D81">
          <w:rPr>
            <w:b w:val="0"/>
            <w:bCs w:val="0"/>
          </w:rPr>
          <w:t>have</w:t>
        </w:r>
      </w:ins>
      <w:ins w:id="220" w:author="david" w:date="2022-04-04T18:26:00Z">
        <w:r w:rsidR="001A7D81">
          <w:rPr>
            <w:b w:val="0"/>
            <w:bCs w:val="0"/>
          </w:rPr>
          <w:t xml:space="preserve"> higher priority for delivery </w:t>
        </w:r>
      </w:ins>
      <w:ins w:id="221" w:author="david" w:date="2022-04-04T18:36:00Z">
        <w:r w:rsidR="00E80279">
          <w:rPr>
            <w:b w:val="0"/>
            <w:bCs w:val="0"/>
          </w:rPr>
          <w:t>by</w:t>
        </w:r>
      </w:ins>
      <w:ins w:id="222" w:author="david" w:date="2022-04-04T18:26:00Z">
        <w:r w:rsidR="001A7D81">
          <w:rPr>
            <w:b w:val="0"/>
            <w:bCs w:val="0"/>
          </w:rPr>
          <w:t xml:space="preserve"> the U.S.-Mexico treaty </w:t>
        </w:r>
      </w:ins>
      <w:ins w:id="223" w:author="david" w:date="2022-04-04T18:53:00Z">
        <w:r w:rsidR="00C32D24">
          <w:rPr>
            <w:b w:val="0"/>
            <w:bCs w:val="0"/>
          </w:rPr>
          <w:t>or</w:t>
        </w:r>
      </w:ins>
      <w:ins w:id="224" w:author="david" w:date="2022-04-04T18:26:00Z">
        <w:r w:rsidR="001A7D81">
          <w:rPr>
            <w:b w:val="0"/>
            <w:bCs w:val="0"/>
          </w:rPr>
          <w:t xml:space="preserve"> earlier water uses in California’s Imperial Valley</w:t>
        </w:r>
      </w:ins>
      <w:ins w:id="225" w:author="david" w:date="2022-04-04T18:27:00Z">
        <w:r w:rsidR="001A7D81">
          <w:rPr>
            <w:b w:val="0"/>
            <w:bCs w:val="0"/>
          </w:rPr>
          <w:t xml:space="preserve"> </w:t>
        </w:r>
      </w:ins>
      <w:r w:rsidR="00075FF4">
        <w:rPr>
          <w:b w:val="0"/>
          <w:bCs w:val="0"/>
        </w:rPr>
        <w:fldChar w:fldCharType="begin"/>
      </w:r>
      <w:r w:rsidR="00075FF4">
        <w:rPr>
          <w:b w:val="0"/>
          <w:bCs w:val="0"/>
        </w:rPr>
        <w:instrText xml:space="preserve"> ADDIN EN.CITE &lt;EndNote&gt;&lt;Cite&gt;&lt;Author&gt;IBWC&lt;/Author&gt;&lt;Year&gt;2021&lt;/Year&gt;&lt;RecNum&gt;2808&lt;/RecNum&gt;&lt;DisplayText&gt;(IBWC, 2021; Kuhn and Fleck, 2019)&lt;/DisplayText&gt;&lt;record&gt;&lt;rec-number&gt;2808&lt;/rec-number&gt;&lt;foreign-keys&gt;&lt;key app="EN" db-id="xxt5ta9pd995dwesap0pdzzp2weaz0w9werf" timestamp="1626979126"&gt;2808&lt;/key&gt;&lt;/foreign-keys&gt;&lt;ref-type name="Web Page"&gt;12&lt;/ref-type&gt;&lt;contributors&gt;&lt;authors&gt;&lt;author&gt;IBWC&lt;/author&gt;&lt;/authors&gt;&lt;/contributors&gt;&lt;titles&gt;&lt;title&gt;Minutes between the United States and Mexican Sections of the IBWC&lt;/title&gt;&lt;/titles&gt;&lt;volume&gt;2021&lt;/volume&gt;&lt;number&gt;July 22&lt;/number&gt;&lt;dates&gt;&lt;year&gt;2021&lt;/year&gt;&lt;/dates&gt;&lt;publisher&gt;United States Section&lt;/publisher&gt;&lt;urls&gt;&lt;related-urls&gt;&lt;url&gt;https://www.ibwc.gov/Treaties_Minutes/Minutes.html&lt;/url&gt;&lt;/related-urls&gt;&lt;/urls&gt;&lt;/record&gt;&lt;/Cite&gt;&lt;Cite&gt;&lt;Author&gt;Kuhn&lt;/Author&gt;&lt;Year&gt;2019&lt;/Year&gt;&lt;RecNum&gt;2780&lt;/RecNum&gt;&lt;record&gt;&lt;rec-number&gt;2780&lt;/rec-number&gt;&lt;foreign-keys&gt;&lt;key app="EN" db-id="xxt5ta9pd995dwesap0pdzzp2weaz0w9werf" timestamp="1620673300"&gt;2780&lt;/key&gt;&lt;/foreign-keys&gt;&lt;ref-type name="Book"&gt;6&lt;/ref-type&gt;&lt;contributors&gt;&lt;authors&gt;&lt;author&gt;Eric Kuhn&lt;/author&gt;&lt;author&gt;John Fleck&lt;/author&gt;&lt;/authors&gt;&lt;/contributors&gt;&lt;titles&gt;&lt;title&gt;Science Be Dammed: How Ignoring Inconvenient Science Drained the Colorado River&lt;/title&gt;&lt;/titles&gt;&lt;section&gt;288&lt;/section&gt;&lt;dates&gt;&lt;year&gt;2019&lt;/year&gt;&lt;pub-dates&gt;&lt;date&gt;November&lt;/date&gt;&lt;/pub-dates&gt;&lt;/dates&gt;&lt;publisher&gt;University of Arizona Press&lt;/publisher&gt;&lt;urls&gt;&lt;/urls&gt;&lt;/record&gt;&lt;/Cite&gt;&lt;/EndNote&gt;</w:instrText>
      </w:r>
      <w:r w:rsidR="00075FF4">
        <w:rPr>
          <w:b w:val="0"/>
          <w:bCs w:val="0"/>
        </w:rPr>
        <w:fldChar w:fldCharType="separate"/>
      </w:r>
      <w:r w:rsidR="00075FF4">
        <w:rPr>
          <w:b w:val="0"/>
          <w:bCs w:val="0"/>
          <w:noProof/>
        </w:rPr>
        <w:t>(IBWC, 2021; Kuhn and Fleck, 2019)</w:t>
      </w:r>
      <w:r w:rsidR="00075FF4">
        <w:rPr>
          <w:b w:val="0"/>
          <w:bCs w:val="0"/>
        </w:rPr>
        <w:fldChar w:fldCharType="end"/>
      </w:r>
      <w:ins w:id="226" w:author="david" w:date="2022-04-04T18:26:00Z">
        <w:r w:rsidR="001A7D81">
          <w:rPr>
            <w:b w:val="0"/>
            <w:bCs w:val="0"/>
          </w:rPr>
          <w:t>.</w:t>
        </w:r>
      </w:ins>
      <w:ins w:id="227" w:author="david" w:date="2022-04-04T18:25:00Z">
        <w:r w:rsidR="001A7D81">
          <w:rPr>
            <w:b w:val="0"/>
            <w:bCs w:val="0"/>
          </w:rPr>
          <w:t xml:space="preserve"> </w:t>
        </w:r>
      </w:ins>
      <w:ins w:id="228" w:author="david" w:date="2022-04-04T18:36:00Z">
        <w:r w:rsidR="00E80279">
          <w:rPr>
            <w:b w:val="0"/>
            <w:bCs w:val="0"/>
          </w:rPr>
          <w:t xml:space="preserve">There are many </w:t>
        </w:r>
      </w:ins>
      <w:ins w:id="229" w:author="david" w:date="2022-04-06T18:51:00Z">
        <w:r w:rsidR="00EC07A9">
          <w:rPr>
            <w:b w:val="0"/>
            <w:bCs w:val="0"/>
          </w:rPr>
          <w:t xml:space="preserve">rationales and </w:t>
        </w:r>
      </w:ins>
      <w:ins w:id="230" w:author="david" w:date="2022-04-04T18:36:00Z">
        <w:r w:rsidR="00E80279">
          <w:rPr>
            <w:b w:val="0"/>
            <w:bCs w:val="0"/>
          </w:rPr>
          <w:t>ways</w:t>
        </w:r>
      </w:ins>
      <w:ins w:id="231" w:author="david" w:date="2022-04-04T18:58:00Z">
        <w:r>
          <w:rPr>
            <w:b w:val="0"/>
            <w:bCs w:val="0"/>
          </w:rPr>
          <w:t xml:space="preserve"> </w:t>
        </w:r>
      </w:ins>
      <w:ins w:id="232" w:author="david" w:date="2022-04-04T18:36:00Z">
        <w:r w:rsidR="00E80279">
          <w:rPr>
            <w:b w:val="0"/>
            <w:bCs w:val="0"/>
          </w:rPr>
          <w:t>to adjust the</w:t>
        </w:r>
      </w:ins>
      <w:ins w:id="233" w:author="david" w:date="2022-04-04T18:37:00Z">
        <w:r w:rsidR="00E80279">
          <w:rPr>
            <w:b w:val="0"/>
            <w:bCs w:val="0"/>
          </w:rPr>
          <w:t xml:space="preserve"> percentages to include priority </w:t>
        </w:r>
        <w:r w:rsidR="00E80279">
          <w:rPr>
            <w:b w:val="0"/>
            <w:bCs w:val="0"/>
          </w:rPr>
          <w:lastRenderedPageBreak/>
          <w:t xml:space="preserve">and inflow volume.  </w:t>
        </w:r>
      </w:ins>
      <w:bookmarkEnd w:id="204"/>
      <w:ins w:id="234" w:author="david" w:date="2022-04-04T19:05:00Z">
        <w:r w:rsidR="004B67A5" w:rsidRPr="004B67A5">
          <w:rPr>
            <w:b w:val="0"/>
            <w:bCs w:val="0"/>
            <w:color w:val="7030A0"/>
            <w:rPrChange w:id="235" w:author="david" w:date="2022-04-04T19:06:00Z">
              <w:rPr>
                <w:color w:val="7030A0"/>
              </w:rPr>
            </w:rPrChange>
          </w:rPr>
          <w:t xml:space="preserve">In practice, parties can make new agreements to </w:t>
        </w:r>
      </w:ins>
      <w:ins w:id="236" w:author="david" w:date="2022-04-06T18:56:00Z">
        <w:r w:rsidR="00443945">
          <w:rPr>
            <w:b w:val="0"/>
            <w:bCs w:val="0"/>
            <w:color w:val="7030A0"/>
          </w:rPr>
          <w:t>set</w:t>
        </w:r>
      </w:ins>
      <w:ins w:id="237" w:author="david" w:date="2022-04-04T19:05:00Z">
        <w:r w:rsidR="004B67A5" w:rsidRPr="004B67A5">
          <w:rPr>
            <w:b w:val="0"/>
            <w:bCs w:val="0"/>
            <w:color w:val="7030A0"/>
            <w:rPrChange w:id="238" w:author="david" w:date="2022-04-04T19:06:00Z">
              <w:rPr>
                <w:color w:val="7030A0"/>
              </w:rPr>
            </w:rPrChange>
          </w:rPr>
          <w:t xml:space="preserve"> percentage shares</w:t>
        </w:r>
      </w:ins>
      <w:ins w:id="239" w:author="david" w:date="2022-04-04T19:06:00Z">
        <w:r w:rsidR="004B67A5">
          <w:rPr>
            <w:b w:val="0"/>
            <w:bCs w:val="0"/>
            <w:color w:val="7030A0"/>
          </w:rPr>
          <w:t xml:space="preserve"> of inflow</w:t>
        </w:r>
      </w:ins>
      <w:ins w:id="240" w:author="david" w:date="2022-04-06T18:56:00Z">
        <w:r w:rsidR="00443945">
          <w:rPr>
            <w:b w:val="0"/>
            <w:bCs w:val="0"/>
            <w:color w:val="7030A0"/>
          </w:rPr>
          <w:t xml:space="preserve"> for different inflow volumes</w:t>
        </w:r>
      </w:ins>
      <w:ins w:id="241" w:author="david" w:date="2022-04-04T19:05:00Z">
        <w:r w:rsidR="004B67A5" w:rsidRPr="004B67A5">
          <w:rPr>
            <w:b w:val="0"/>
            <w:bCs w:val="0"/>
            <w:color w:val="7030A0"/>
            <w:rPrChange w:id="242" w:author="david" w:date="2022-04-04T19:06:00Z">
              <w:rPr>
                <w:color w:val="7030A0"/>
              </w:rPr>
            </w:rPrChange>
          </w:rPr>
          <w:t>.</w:t>
        </w:r>
      </w:ins>
    </w:p>
    <w:p w14:paraId="565EA7E7" w14:textId="26C73E02" w:rsidR="001E1E9F" w:rsidRPr="001E1E9F" w:rsidDel="001A7D81" w:rsidRDefault="001E1E9F" w:rsidP="001A7D81">
      <w:pPr>
        <w:pStyle w:val="Heading1"/>
        <w:rPr>
          <w:del w:id="243" w:author="david" w:date="2022-04-04T18:28:00Z"/>
          <w:b w:val="0"/>
          <w:bCs w:val="0"/>
        </w:rPr>
      </w:pPr>
      <w:r>
        <w:rPr>
          <w:b w:val="0"/>
          <w:bCs w:val="0"/>
        </w:rPr>
        <w:t xml:space="preserve">To estimate a party’s </w:t>
      </w:r>
      <w:r w:rsidR="002F2EA0">
        <w:rPr>
          <w:b w:val="0"/>
          <w:bCs w:val="0"/>
        </w:rPr>
        <w:t xml:space="preserve">volume </w:t>
      </w:r>
      <w:r>
        <w:rPr>
          <w:b w:val="0"/>
          <w:bCs w:val="0"/>
        </w:rPr>
        <w:t xml:space="preserve">share of inflow, start with the annual reservoir inflow, subtract 0.6 </w:t>
      </w:r>
      <w:proofErr w:type="spellStart"/>
      <w:r>
        <w:rPr>
          <w:b w:val="0"/>
          <w:bCs w:val="0"/>
        </w:rPr>
        <w:t>maf</w:t>
      </w:r>
      <w:proofErr w:type="spellEnd"/>
      <w:r>
        <w:rPr>
          <w:b w:val="0"/>
          <w:bCs w:val="0"/>
        </w:rPr>
        <w:t xml:space="preserve"> per year for Lake Havasu/Parker evapotranspiration and evapotranspiration, then multiply by the </w:t>
      </w:r>
      <w:ins w:id="244" w:author="david" w:date="2022-04-04T18:31:00Z">
        <w:r w:rsidR="001A7D81">
          <w:rPr>
            <w:b w:val="0"/>
            <w:bCs w:val="0"/>
          </w:rPr>
          <w:t xml:space="preserve">agreed </w:t>
        </w:r>
      </w:ins>
      <w:proofErr w:type="spellStart"/>
      <w:r w:rsidR="002F2EA0">
        <w:rPr>
          <w:b w:val="0"/>
          <w:bCs w:val="0"/>
        </w:rPr>
        <w:t>percentage</w:t>
      </w:r>
      <w:del w:id="245" w:author="david" w:date="2022-04-04T18:27:00Z">
        <w:r w:rsidR="002F2EA0" w:rsidDel="001A7D81">
          <w:rPr>
            <w:b w:val="0"/>
            <w:bCs w:val="0"/>
          </w:rPr>
          <w:delText xml:space="preserve"> </w:delText>
        </w:r>
        <w:r w:rsidDel="001A7D81">
          <w:rPr>
            <w:b w:val="0"/>
            <w:bCs w:val="0"/>
          </w:rPr>
          <w:delText>in Table A1</w:delText>
        </w:r>
      </w:del>
      <w:r>
        <w:rPr>
          <w:b w:val="0"/>
          <w:bCs w:val="0"/>
        </w:rPr>
        <w:t>.</w:t>
      </w:r>
      <w:del w:id="246" w:author="david" w:date="2022-04-04T17:23:00Z">
        <w:r w:rsidDel="0028123A">
          <w:rPr>
            <w:b w:val="0"/>
            <w:bCs w:val="0"/>
          </w:rPr>
          <w:delText xml:space="preserve"> </w:delText>
        </w:r>
      </w:del>
    </w:p>
    <w:p w14:paraId="0DC10232" w14:textId="0FCA139A" w:rsidR="00436FB2" w:rsidRPr="0028676C" w:rsidRDefault="00436FB2" w:rsidP="001A7D81">
      <w:pPr>
        <w:pStyle w:val="Heading1"/>
      </w:pPr>
      <w:r>
        <w:t>References</w:t>
      </w:r>
      <w:proofErr w:type="spellEnd"/>
    </w:p>
    <w:p w14:paraId="08934166" w14:textId="77777777" w:rsidR="008D7808" w:rsidRPr="008D7808" w:rsidRDefault="00FC409E" w:rsidP="008D7808">
      <w:pPr>
        <w:pStyle w:val="EndNoteBibliography"/>
        <w:spacing w:after="0"/>
        <w:ind w:left="720" w:hanging="720"/>
      </w:pPr>
      <w:r w:rsidRPr="00BD09DB">
        <w:rPr>
          <w:rFonts w:asciiTheme="majorBidi" w:hAnsiTheme="majorBidi" w:cstheme="majorBidi"/>
          <w:sz w:val="24"/>
          <w:szCs w:val="24"/>
        </w:rPr>
        <w:fldChar w:fldCharType="begin"/>
      </w:r>
      <w:r w:rsidRPr="00BD09DB">
        <w:rPr>
          <w:rFonts w:asciiTheme="majorBidi" w:hAnsiTheme="majorBidi" w:cstheme="majorBidi"/>
          <w:sz w:val="24"/>
          <w:szCs w:val="24"/>
        </w:rPr>
        <w:instrText xml:space="preserve"> ADDIN EN.REFLIST </w:instrText>
      </w:r>
      <w:r w:rsidRPr="00BD09DB">
        <w:rPr>
          <w:rFonts w:asciiTheme="majorBidi" w:hAnsiTheme="majorBidi" w:cstheme="majorBidi"/>
          <w:sz w:val="24"/>
          <w:szCs w:val="24"/>
        </w:rPr>
        <w:fldChar w:fldCharType="separate"/>
      </w:r>
      <w:r w:rsidR="008D7808" w:rsidRPr="008D7808">
        <w:t xml:space="preserve">Allhands, J. (2021). "It could take at least 500,000 acre-feet of water a year to keep Lake Mead from tanking." </w:t>
      </w:r>
      <w:r w:rsidR="008D7808" w:rsidRPr="008D7808">
        <w:rPr>
          <w:i/>
        </w:rPr>
        <w:t>Arizona Republic</w:t>
      </w:r>
      <w:r w:rsidR="008D7808" w:rsidRPr="008D7808">
        <w:t>, November 8, 2021.</w:t>
      </w:r>
    </w:p>
    <w:p w14:paraId="3C10FE57" w14:textId="7C5DE2A1" w:rsidR="008D7808" w:rsidRPr="008D7808" w:rsidRDefault="008D7808" w:rsidP="008D7808">
      <w:pPr>
        <w:pStyle w:val="EndNoteBibliography"/>
        <w:spacing w:after="0"/>
        <w:ind w:left="720" w:hanging="720"/>
      </w:pPr>
      <w:r w:rsidRPr="008D7808">
        <w:t xml:space="preserve">Carson, C. A., Stone, C. H., Wilson, F. E., Watson, E. H., and Bishop, L. C. (1948). "Upper Colorado River Basin Compact." U.S. Bureau of Reclamation. </w:t>
      </w:r>
      <w:hyperlink r:id="rId13" w:history="1">
        <w:r w:rsidRPr="008D7808">
          <w:rPr>
            <w:rStyle w:val="Hyperlink"/>
          </w:rPr>
          <w:t>https://www.usbr.gov/lc/region/g1000/pdfiles/ucbsnact.pdf</w:t>
        </w:r>
      </w:hyperlink>
      <w:r w:rsidRPr="008D7808">
        <w:t>. [Accessed on: September 7, 2021].</w:t>
      </w:r>
    </w:p>
    <w:p w14:paraId="3B9460DA" w14:textId="5BDE1C15" w:rsidR="008D7808" w:rsidRPr="008D7808" w:rsidRDefault="008D7808" w:rsidP="008D7808">
      <w:pPr>
        <w:pStyle w:val="EndNoteBibliography"/>
        <w:spacing w:after="0"/>
        <w:ind w:left="720" w:hanging="720"/>
      </w:pPr>
      <w:r w:rsidRPr="008D7808">
        <w:t xml:space="preserve">IBWC. (2021). "Minutes between the United States and Mexican Sections of the IBWC." United States Section. </w:t>
      </w:r>
      <w:hyperlink r:id="rId14" w:history="1">
        <w:r w:rsidRPr="008D7808">
          <w:rPr>
            <w:rStyle w:val="Hyperlink"/>
          </w:rPr>
          <w:t>https://www.ibwc.gov/Treaties_Minutes/Minutes.html</w:t>
        </w:r>
      </w:hyperlink>
      <w:r w:rsidRPr="008D7808">
        <w:t>. [Accessed on: July 22, 2021].</w:t>
      </w:r>
    </w:p>
    <w:p w14:paraId="2DB51E75" w14:textId="77777777" w:rsidR="008D7808" w:rsidRPr="008D7808" w:rsidRDefault="008D7808" w:rsidP="008D7808">
      <w:pPr>
        <w:pStyle w:val="EndNoteBibliography"/>
        <w:spacing w:after="0"/>
        <w:ind w:left="720" w:hanging="720"/>
      </w:pPr>
      <w:r w:rsidRPr="008D7808">
        <w:t xml:space="preserve">Kuhn, E., and Fleck, J. (2019). </w:t>
      </w:r>
      <w:r w:rsidRPr="008D7808">
        <w:rPr>
          <w:i/>
        </w:rPr>
        <w:t>Science Be Dammed: How Ignoring Inconvenient Science Drained the Colorado River</w:t>
      </w:r>
      <w:r w:rsidRPr="008D7808">
        <w:t>, University of Arizona Press.</w:t>
      </w:r>
    </w:p>
    <w:p w14:paraId="241AB875" w14:textId="543ABA4A" w:rsidR="008D7808" w:rsidRPr="008D7808" w:rsidRDefault="008D7808" w:rsidP="008D7808">
      <w:pPr>
        <w:pStyle w:val="EndNoteBibliography"/>
        <w:spacing w:after="0"/>
        <w:ind w:left="720" w:hanging="720"/>
      </w:pPr>
      <w:r w:rsidRPr="008D7808">
        <w:t xml:space="preserve">Moreo, M. T. (2015). "Evaporation data from Lake Mead and Lake Mohave, Nevada and Arizona, March 2010 through April 2015." U.S. Geological Survey Data Release. </w:t>
      </w:r>
      <w:hyperlink r:id="rId15" w:history="1">
        <w:r w:rsidRPr="008D7808">
          <w:rPr>
            <w:rStyle w:val="Hyperlink"/>
          </w:rPr>
          <w:t>http://dx.doi.org/10.5066/F79C6VG3</w:t>
        </w:r>
      </w:hyperlink>
      <w:r w:rsidRPr="008D7808">
        <w:t>.</w:t>
      </w:r>
    </w:p>
    <w:p w14:paraId="0F3FF94D" w14:textId="715C2E7F" w:rsidR="008D7808" w:rsidRPr="008D7808" w:rsidRDefault="008D7808" w:rsidP="008D7808">
      <w:pPr>
        <w:pStyle w:val="EndNoteBibliography"/>
        <w:spacing w:after="0"/>
        <w:ind w:left="720" w:hanging="720"/>
      </w:pPr>
      <w:r w:rsidRPr="008D7808">
        <w:t xml:space="preserve">Rosenberg, D. E. (2021a). "Colorado River Coding: Grand Canyon Intervening Flow." GrandCanyonInterveningFlow folder. </w:t>
      </w:r>
      <w:hyperlink r:id="rId16" w:history="1">
        <w:r w:rsidRPr="008D7808">
          <w:rPr>
            <w:rStyle w:val="Hyperlink"/>
          </w:rPr>
          <w:t>https://doi.org/10.5281/zenodo.5522835</w:t>
        </w:r>
      </w:hyperlink>
      <w:r w:rsidRPr="008D7808">
        <w:t>.</w:t>
      </w:r>
    </w:p>
    <w:p w14:paraId="07125711" w14:textId="60CE875D" w:rsidR="008D7808" w:rsidRPr="008D7808" w:rsidRDefault="008D7808" w:rsidP="008D7808">
      <w:pPr>
        <w:pStyle w:val="EndNoteBibliography"/>
        <w:spacing w:after="0"/>
        <w:ind w:left="720" w:hanging="720"/>
      </w:pPr>
      <w:r w:rsidRPr="008D7808">
        <w:t xml:space="preserve">Rosenberg, D. E. (2021b). "Colorado River Coding: Intentionally Created Surplus for Lake Mead: Current Accounts and Next Steps." ICS folder. </w:t>
      </w:r>
      <w:hyperlink r:id="rId17" w:history="1">
        <w:r w:rsidRPr="008D7808">
          <w:rPr>
            <w:rStyle w:val="Hyperlink"/>
          </w:rPr>
          <w:t>https://doi.org/10.5281/zenodo.5522835</w:t>
        </w:r>
      </w:hyperlink>
      <w:r w:rsidRPr="008D7808">
        <w:t>.</w:t>
      </w:r>
    </w:p>
    <w:p w14:paraId="1AAFC9B2" w14:textId="5E8F0935" w:rsidR="008D7808" w:rsidRPr="008D7808" w:rsidRDefault="008D7808" w:rsidP="008D7808">
      <w:pPr>
        <w:pStyle w:val="EndNoteBibliography"/>
        <w:spacing w:after="0"/>
        <w:ind w:left="720" w:hanging="720"/>
      </w:pPr>
      <w:r w:rsidRPr="008D7808">
        <w:t xml:space="preserve">Rosenberg, D. E. (2021c). "Colorado River Coding: Lake Mead Steady Inflow Simulations." MeadInflowSimulations folder. </w:t>
      </w:r>
      <w:hyperlink r:id="rId18" w:history="1">
        <w:r w:rsidRPr="008D7808">
          <w:rPr>
            <w:rStyle w:val="Hyperlink"/>
          </w:rPr>
          <w:t>https://doi.org/10.5281/zenodo.5522835</w:t>
        </w:r>
      </w:hyperlink>
      <w:r w:rsidRPr="008D7808">
        <w:t>.</w:t>
      </w:r>
    </w:p>
    <w:p w14:paraId="35E6549C" w14:textId="7D70D273" w:rsidR="008D7808" w:rsidRPr="008D7808" w:rsidRDefault="008D7808" w:rsidP="008D7808">
      <w:pPr>
        <w:pStyle w:val="EndNoteBibliography"/>
        <w:spacing w:after="0"/>
        <w:ind w:left="720" w:hanging="720"/>
      </w:pPr>
      <w:r w:rsidRPr="008D7808">
        <w:t xml:space="preserve">Rosenberg, D. E. (2021d). "Colorado River Coding: Pilot flex accounting to encourage more water conservation in a combined Lake Powell-Lake Mead system." ModelMusings folder. </w:t>
      </w:r>
      <w:hyperlink r:id="rId19" w:history="1">
        <w:r w:rsidRPr="008D7808">
          <w:rPr>
            <w:rStyle w:val="Hyperlink"/>
          </w:rPr>
          <w:t>https://doi.org/10.5281/zenodo.5522835</w:t>
        </w:r>
      </w:hyperlink>
      <w:r w:rsidRPr="008D7808">
        <w:t>.</w:t>
      </w:r>
    </w:p>
    <w:p w14:paraId="3C672852" w14:textId="04A380AE" w:rsidR="008D7808" w:rsidRPr="008D7808" w:rsidRDefault="008D7808" w:rsidP="008D7808">
      <w:pPr>
        <w:pStyle w:val="EndNoteBibliography"/>
        <w:spacing w:after="0"/>
        <w:ind w:left="720" w:hanging="720"/>
      </w:pPr>
      <w:r w:rsidRPr="008D7808">
        <w:t xml:space="preserve">Salehabadi, H., Tarboton, D., Kuhn, E., Udall, B., Wheeler, K., E.Rosenberg, D., Goeking, S., and Schmidt, J. C. (2020). "Stream flow and Losses of the Colorado River in the Southern Colorado Plateau." Center for Colorado River Studies, Utah State University, Logan, Utah. </w:t>
      </w:r>
      <w:hyperlink r:id="rId20" w:history="1">
        <w:r w:rsidRPr="008D7808">
          <w:rPr>
            <w:rStyle w:val="Hyperlink"/>
          </w:rPr>
          <w:t>https://qcnr.usu.edu/coloradoriver/files/WhitePaper4.pdf</w:t>
        </w:r>
      </w:hyperlink>
      <w:r w:rsidRPr="008D7808">
        <w:t>.</w:t>
      </w:r>
    </w:p>
    <w:p w14:paraId="15949785" w14:textId="44CAFF79" w:rsidR="008D7808" w:rsidRPr="008D7808" w:rsidRDefault="008D7808" w:rsidP="008D7808">
      <w:pPr>
        <w:pStyle w:val="EndNoteBibliography"/>
        <w:spacing w:after="0"/>
        <w:ind w:left="720" w:hanging="720"/>
      </w:pPr>
      <w:r w:rsidRPr="008D7808">
        <w:t xml:space="preserve">USBR. (2019). "Agreement Concerning Colorado River Drought Contingency Management and Operations." U.S. Bureau of Reclamation, Washington, DC. </w:t>
      </w:r>
      <w:hyperlink r:id="rId21" w:history="1">
        <w:r w:rsidRPr="008D7808">
          <w:rPr>
            <w:rStyle w:val="Hyperlink"/>
          </w:rPr>
          <w:t>https://www.usbr.gov/dcp/finaldocs.html</w:t>
        </w:r>
      </w:hyperlink>
      <w:r w:rsidRPr="008D7808">
        <w:t>.</w:t>
      </w:r>
    </w:p>
    <w:p w14:paraId="62082F63" w14:textId="44E35197" w:rsidR="008D7808" w:rsidRPr="008D7808" w:rsidRDefault="008D7808" w:rsidP="008D7808">
      <w:pPr>
        <w:pStyle w:val="EndNoteBibliography"/>
        <w:spacing w:after="0"/>
        <w:ind w:left="720" w:hanging="720"/>
      </w:pPr>
      <w:r w:rsidRPr="008D7808">
        <w:t xml:space="preserve">Wang, J., Rosenberg, D. E., Schmidt, J. C., and Wheeler, K. G. (2020). "Managing the Colorado River for an Uncertain Future." Center for Colorado River Studies, Utah State University, Logan, Utah. </w:t>
      </w:r>
      <w:hyperlink r:id="rId22" w:history="1">
        <w:r w:rsidRPr="008D7808">
          <w:rPr>
            <w:rStyle w:val="Hyperlink"/>
          </w:rPr>
          <w:t>http://qcnr.usu.edu/coloradoriver/files/CCRS_White_Paper_3.pdf</w:t>
        </w:r>
      </w:hyperlink>
      <w:r w:rsidRPr="008D7808">
        <w:t>.</w:t>
      </w:r>
    </w:p>
    <w:p w14:paraId="398970A2" w14:textId="0B66E235" w:rsidR="008D7808" w:rsidRPr="008D7808" w:rsidRDefault="008D7808" w:rsidP="008D7808">
      <w:pPr>
        <w:pStyle w:val="EndNoteBibliography"/>
        <w:spacing w:after="0"/>
        <w:ind w:left="720" w:hanging="720"/>
      </w:pPr>
      <w:r w:rsidRPr="008D7808">
        <w:t xml:space="preserve">Wang, J., and Schmidt, J. C. (2020). "Stream flow and Losses of the Colorado River in the Southern Colorado Plateau." Center for Colorado River Studies, Utah State University, Logan, Utah. </w:t>
      </w:r>
      <w:hyperlink r:id="rId23" w:history="1">
        <w:r w:rsidRPr="008D7808">
          <w:rPr>
            <w:rStyle w:val="Hyperlink"/>
          </w:rPr>
          <w:t>https://qcnr.usu.edu/coloradoriver/files/WhitePaper5.pdf</w:t>
        </w:r>
      </w:hyperlink>
      <w:r w:rsidRPr="008D7808">
        <w:t>.</w:t>
      </w:r>
    </w:p>
    <w:p w14:paraId="21967C66" w14:textId="030069CD" w:rsidR="008D7808" w:rsidRPr="008D7808" w:rsidRDefault="008D7808" w:rsidP="008D7808">
      <w:pPr>
        <w:pStyle w:val="EndNoteBibliography"/>
        <w:ind w:left="720" w:hanging="720"/>
      </w:pPr>
      <w:r w:rsidRPr="008D7808">
        <w:lastRenderedPageBreak/>
        <w:t xml:space="preserve">Wheeler, K. G., Schmidt, J. C., and Rosenberg, D. E. (2019). "Water Resource Modelling of the Colorado River – Present and Future Strategies." Center for Colorado River Studies, Utah State University, Logan, Utah. </w:t>
      </w:r>
      <w:hyperlink r:id="rId24" w:history="1">
        <w:r w:rsidRPr="008D7808">
          <w:rPr>
            <w:rStyle w:val="Hyperlink"/>
          </w:rPr>
          <w:t>https://qcnr.usu.edu/coloradoriver/files/WhitePaper2.pdf</w:t>
        </w:r>
      </w:hyperlink>
      <w:r w:rsidRPr="008D7808">
        <w:t>.</w:t>
      </w:r>
    </w:p>
    <w:p w14:paraId="0E71AE39" w14:textId="2FA68058" w:rsidR="002D38B4" w:rsidRDefault="00FC409E" w:rsidP="008D7808">
      <w:pPr>
        <w:rPr>
          <w:rFonts w:asciiTheme="majorBidi" w:hAnsiTheme="majorBidi" w:cstheme="majorBidi"/>
          <w:sz w:val="24"/>
          <w:szCs w:val="24"/>
        </w:rPr>
      </w:pPr>
      <w:r w:rsidRPr="00BD09DB">
        <w:rPr>
          <w:rFonts w:asciiTheme="majorBidi" w:hAnsiTheme="majorBidi" w:cstheme="majorBidi"/>
          <w:sz w:val="24"/>
          <w:szCs w:val="24"/>
        </w:rPr>
        <w:fldChar w:fldCharType="end"/>
      </w:r>
      <w:r w:rsidR="002D38B4">
        <w:rPr>
          <w:rFonts w:asciiTheme="majorBidi" w:hAnsiTheme="majorBidi" w:cstheme="majorBidi"/>
          <w:sz w:val="24"/>
          <w:szCs w:val="24"/>
        </w:rPr>
        <w:br w:type="page"/>
      </w:r>
    </w:p>
    <w:p w14:paraId="620E4099" w14:textId="33163342" w:rsidR="0028676C" w:rsidRDefault="002D38B4" w:rsidP="002D38B4">
      <w:pPr>
        <w:pStyle w:val="Heading1"/>
      </w:pPr>
      <w:r>
        <w:lastRenderedPageBreak/>
        <w:t>List of Figures</w:t>
      </w:r>
    </w:p>
    <w:p w14:paraId="254C1933" w14:textId="77777777" w:rsidR="002D38B4" w:rsidRPr="002D38B4" w:rsidRDefault="002D38B4" w:rsidP="002D38B4">
      <w:pPr>
        <w:rPr>
          <w:rFonts w:asciiTheme="majorBidi" w:hAnsiTheme="majorBidi" w:cstheme="majorBidi"/>
          <w:sz w:val="24"/>
          <w:szCs w:val="24"/>
        </w:rPr>
      </w:pPr>
      <w:r w:rsidRPr="002D38B4">
        <w:rPr>
          <w:rFonts w:asciiTheme="majorBidi" w:hAnsiTheme="majorBidi" w:cstheme="majorBidi"/>
          <w:sz w:val="24"/>
          <w:szCs w:val="24"/>
        </w:rPr>
        <w:t xml:space="preserve">Figure 1. Lake Mead draw down over time with mandatory conservation and different scenarios of steady reservoir inflow (contours and boxes, million acre-feet per year). </w:t>
      </w:r>
    </w:p>
    <w:p w14:paraId="75B945C9" w14:textId="0E690C48" w:rsidR="002D38B4" w:rsidRPr="002D38B4" w:rsidRDefault="002D38B4" w:rsidP="007059BA">
      <w:pPr>
        <w:rPr>
          <w:rFonts w:asciiTheme="majorBidi" w:hAnsiTheme="majorBidi" w:cstheme="majorBidi"/>
          <w:sz w:val="24"/>
          <w:szCs w:val="24"/>
        </w:rPr>
      </w:pPr>
      <w:r w:rsidRPr="002D38B4">
        <w:rPr>
          <w:rFonts w:asciiTheme="majorBidi" w:hAnsiTheme="majorBidi" w:cstheme="majorBidi"/>
          <w:sz w:val="24"/>
          <w:szCs w:val="24"/>
        </w:rPr>
        <w:t>Figure 2. Lake Mead releases to stabilize reservoir level for different inflows.</w:t>
      </w:r>
    </w:p>
    <w:p w14:paraId="6F08E624" w14:textId="49CC3B97" w:rsidR="002D38B4" w:rsidRPr="002D38B4" w:rsidRDefault="002D38B4" w:rsidP="007059BA">
      <w:pPr>
        <w:rPr>
          <w:rFonts w:asciiTheme="majorBidi" w:hAnsiTheme="majorBidi" w:cstheme="majorBidi"/>
          <w:sz w:val="24"/>
          <w:szCs w:val="24"/>
        </w:rPr>
      </w:pPr>
      <w:r w:rsidRPr="002D38B4">
        <w:rPr>
          <w:rFonts w:asciiTheme="majorBidi" w:hAnsiTheme="majorBidi" w:cstheme="majorBidi"/>
          <w:sz w:val="24"/>
          <w:szCs w:val="24"/>
        </w:rPr>
        <w:t>Figure 3. Lake Mead recovery from 1,050 feet for different combinations of reservoir inflow and additional conservation above mandatory targets (</w:t>
      </w:r>
      <w:proofErr w:type="spellStart"/>
      <w:r w:rsidRPr="002D38B4">
        <w:rPr>
          <w:rFonts w:asciiTheme="majorBidi" w:hAnsiTheme="majorBidi" w:cstheme="majorBidi"/>
          <w:sz w:val="24"/>
          <w:szCs w:val="24"/>
        </w:rPr>
        <w:t>maf</w:t>
      </w:r>
      <w:proofErr w:type="spellEnd"/>
      <w:r w:rsidRPr="002D38B4">
        <w:rPr>
          <w:rFonts w:asciiTheme="majorBidi" w:hAnsiTheme="majorBidi" w:cstheme="majorBidi"/>
          <w:sz w:val="24"/>
          <w:szCs w:val="24"/>
        </w:rPr>
        <w:t xml:space="preserve"> per year).</w:t>
      </w:r>
    </w:p>
    <w:p w14:paraId="6FF217CC" w14:textId="77777777" w:rsidR="002D38B4" w:rsidRDefault="002D38B4" w:rsidP="002D38B4"/>
    <w:p w14:paraId="0C3C85D0" w14:textId="7EB7E5A6" w:rsidR="002D38B4" w:rsidRDefault="002D38B4" w:rsidP="002D38B4">
      <w:pPr>
        <w:pStyle w:val="Heading1"/>
      </w:pPr>
      <w:r>
        <w:t>List of Tables</w:t>
      </w:r>
    </w:p>
    <w:p w14:paraId="009C4469" w14:textId="77777777" w:rsidR="002D38B4" w:rsidRPr="002D38B4" w:rsidRDefault="002D38B4" w:rsidP="002D38B4">
      <w:pPr>
        <w:rPr>
          <w:rFonts w:asciiTheme="majorBidi" w:hAnsiTheme="majorBidi" w:cstheme="majorBidi"/>
          <w:sz w:val="24"/>
          <w:szCs w:val="24"/>
        </w:rPr>
      </w:pPr>
      <w:r w:rsidRPr="002D38B4">
        <w:rPr>
          <w:rFonts w:asciiTheme="majorBidi" w:hAnsiTheme="majorBidi" w:cstheme="majorBidi"/>
          <w:sz w:val="24"/>
          <w:szCs w:val="24"/>
        </w:rPr>
        <w:t>Table 1. Lake Mead inflow scenarios</w:t>
      </w:r>
    </w:p>
    <w:p w14:paraId="172257B5" w14:textId="77777777" w:rsidR="002D38B4" w:rsidRDefault="002D38B4" w:rsidP="002D38B4">
      <w:pPr>
        <w:pStyle w:val="NoSpacing"/>
        <w:spacing w:line="480" w:lineRule="auto"/>
      </w:pPr>
      <w:r w:rsidRPr="002D38B4">
        <w:rPr>
          <w:rFonts w:asciiTheme="majorBidi" w:hAnsiTheme="majorBidi" w:cstheme="majorBidi"/>
          <w:sz w:val="24"/>
          <w:szCs w:val="24"/>
        </w:rPr>
        <w:t>Table 2. Lake Mead simulation assumptions</w:t>
      </w:r>
    </w:p>
    <w:p w14:paraId="2125DFAA" w14:textId="4DD50AB9" w:rsidR="002D38B4" w:rsidRPr="002D38B4" w:rsidRDefault="002D38B4" w:rsidP="002D38B4">
      <w:pPr>
        <w:pStyle w:val="NoSpacing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2D38B4">
        <w:rPr>
          <w:rFonts w:asciiTheme="majorBidi" w:hAnsiTheme="majorBidi" w:cstheme="majorBidi"/>
          <w:sz w:val="24"/>
          <w:szCs w:val="24"/>
        </w:rPr>
        <w:t>Table A1. Share of reservoir inflow calculated from customary deliveries and mandatory conservation volumes.</w:t>
      </w:r>
    </w:p>
    <w:sectPr w:rsidR="002D38B4" w:rsidRPr="002D38B4" w:rsidSect="00F45BFF">
      <w:headerReference w:type="default" r:id="rId25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179A4" w14:textId="77777777" w:rsidR="005D7F60" w:rsidRDefault="005D7F60" w:rsidP="00DA318A">
      <w:pPr>
        <w:spacing w:after="0" w:line="240" w:lineRule="auto"/>
      </w:pPr>
      <w:r>
        <w:separator/>
      </w:r>
    </w:p>
  </w:endnote>
  <w:endnote w:type="continuationSeparator" w:id="0">
    <w:p w14:paraId="1FE76F42" w14:textId="77777777" w:rsidR="005D7F60" w:rsidRDefault="005D7F60" w:rsidP="00DA3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63AF8" w14:textId="77777777" w:rsidR="005D7F60" w:rsidRDefault="005D7F60" w:rsidP="00DA318A">
      <w:pPr>
        <w:spacing w:after="0" w:line="240" w:lineRule="auto"/>
      </w:pPr>
      <w:r>
        <w:separator/>
      </w:r>
    </w:p>
  </w:footnote>
  <w:footnote w:type="continuationSeparator" w:id="0">
    <w:p w14:paraId="43C25F8B" w14:textId="77777777" w:rsidR="005D7F60" w:rsidRDefault="005D7F60" w:rsidP="00DA318A">
      <w:pPr>
        <w:spacing w:after="0" w:line="240" w:lineRule="auto"/>
      </w:pPr>
      <w:r>
        <w:continuationSeparator/>
      </w:r>
    </w:p>
  </w:footnote>
  <w:footnote w:id="1">
    <w:p w14:paraId="368A50AB" w14:textId="34F364B6" w:rsidR="000677B1" w:rsidRDefault="000677B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Professor, Department of Civil and Environmental Engineering and Utah Water Research Laboratory, 8200 Old Main Hill, Utah State University, Logan, Utah, 84322-8200, A.M. ASCE, </w:t>
      </w:r>
      <w:hyperlink r:id="rId1" w:history="1">
        <w:r>
          <w:rPr>
            <w:rStyle w:val="Hyperlink"/>
            <w:rFonts w:asciiTheme="majorBidi" w:hAnsiTheme="majorBidi" w:cstheme="majorBidi"/>
            <w:sz w:val="24"/>
            <w:szCs w:val="24"/>
          </w:rPr>
          <w:t>david.rosenberg@usu.edu</w:t>
        </w:r>
      </w:hyperlink>
      <w:r>
        <w:rPr>
          <w:rStyle w:val="Hyperlink"/>
          <w:rFonts w:asciiTheme="majorBidi" w:hAnsiTheme="majorBidi" w:cstheme="majorBidi"/>
          <w:sz w:val="24"/>
          <w:szCs w:val="2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4689B" w14:textId="7965182E" w:rsidR="000677B1" w:rsidRDefault="000677B1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2836"/>
    <w:multiLevelType w:val="hybridMultilevel"/>
    <w:tmpl w:val="8FCE4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208B2"/>
    <w:multiLevelType w:val="hybridMultilevel"/>
    <w:tmpl w:val="A01C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57260"/>
    <w:multiLevelType w:val="hybridMultilevel"/>
    <w:tmpl w:val="1E5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D1C73"/>
    <w:multiLevelType w:val="hybridMultilevel"/>
    <w:tmpl w:val="16CCC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27AC"/>
    <w:multiLevelType w:val="hybridMultilevel"/>
    <w:tmpl w:val="380C7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113E2"/>
    <w:multiLevelType w:val="hybridMultilevel"/>
    <w:tmpl w:val="474C9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30E2D"/>
    <w:multiLevelType w:val="hybridMultilevel"/>
    <w:tmpl w:val="094E752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 w15:restartNumberingAfterBreak="0">
    <w:nsid w:val="38F66EB5"/>
    <w:multiLevelType w:val="hybridMultilevel"/>
    <w:tmpl w:val="5CDA7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36E7D"/>
    <w:multiLevelType w:val="hybridMultilevel"/>
    <w:tmpl w:val="5BE83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86883"/>
    <w:multiLevelType w:val="hybridMultilevel"/>
    <w:tmpl w:val="83C49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D55A0"/>
    <w:multiLevelType w:val="hybridMultilevel"/>
    <w:tmpl w:val="3472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D6F00"/>
    <w:multiLevelType w:val="hybridMultilevel"/>
    <w:tmpl w:val="671A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12D8A"/>
    <w:multiLevelType w:val="hybridMultilevel"/>
    <w:tmpl w:val="A2CE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D06B8"/>
    <w:multiLevelType w:val="hybridMultilevel"/>
    <w:tmpl w:val="771C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F333F"/>
    <w:multiLevelType w:val="hybridMultilevel"/>
    <w:tmpl w:val="5AF6E552"/>
    <w:lvl w:ilvl="0" w:tplc="24FC27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1"/>
  </w:num>
  <w:num w:numId="5">
    <w:abstractNumId w:val="9"/>
  </w:num>
  <w:num w:numId="6">
    <w:abstractNumId w:val="2"/>
  </w:num>
  <w:num w:numId="7">
    <w:abstractNumId w:val="14"/>
  </w:num>
  <w:num w:numId="8">
    <w:abstractNumId w:val="4"/>
  </w:num>
  <w:num w:numId="9">
    <w:abstractNumId w:val="1"/>
  </w:num>
  <w:num w:numId="10">
    <w:abstractNumId w:val="12"/>
  </w:num>
  <w:num w:numId="11">
    <w:abstractNumId w:val="5"/>
  </w:num>
  <w:num w:numId="12">
    <w:abstractNumId w:val="7"/>
  </w:num>
  <w:num w:numId="13">
    <w:abstractNumId w:val="6"/>
  </w:num>
  <w:num w:numId="14">
    <w:abstractNumId w:val="8"/>
  </w:num>
  <w:num w:numId="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">
    <w15:presenceInfo w15:providerId="Windows Live" w15:userId="033c274b6941e0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0&lt;/ScanUnformatted&gt;&lt;ScanChanges&gt;0&lt;/ScanChanges&gt;&lt;Suspended&gt;0&lt;/Suspended&gt;&lt;/ENInstantFormat&gt;"/>
    <w:docVar w:name="EN.Layout" w:val="&lt;ENLayout&gt;&lt;Style&gt;J Water Res Mgt+UR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t5ta9pd995dwesap0pdzzp2weaz0w9werf&quot;&gt;RosenbergEndNoteAll&lt;record-ids&gt;&lt;item&gt;2493&lt;/item&gt;&lt;item&gt;2522&lt;/item&gt;&lt;item&gt;2578&lt;/item&gt;&lt;item&gt;2680&lt;/item&gt;&lt;item&gt;2780&lt;/item&gt;&lt;item&gt;2782&lt;/item&gt;&lt;item&gt;2783&lt;/item&gt;&lt;item&gt;2785&lt;/item&gt;&lt;item&gt;2786&lt;/item&gt;&lt;item&gt;2787&lt;/item&gt;&lt;item&gt;2789&lt;/item&gt;&lt;item&gt;2808&lt;/item&gt;&lt;item&gt;2817&lt;/item&gt;&lt;item&gt;2835&lt;/item&gt;&lt;/record-ids&gt;&lt;/item&gt;&lt;/Libraries&gt;"/>
  </w:docVars>
  <w:rsids>
    <w:rsidRoot w:val="008C1CDE"/>
    <w:rsid w:val="00001506"/>
    <w:rsid w:val="00004CA3"/>
    <w:rsid w:val="00012C4E"/>
    <w:rsid w:val="00016F70"/>
    <w:rsid w:val="00025173"/>
    <w:rsid w:val="00033513"/>
    <w:rsid w:val="0004020A"/>
    <w:rsid w:val="00040931"/>
    <w:rsid w:val="00045AC0"/>
    <w:rsid w:val="00063F48"/>
    <w:rsid w:val="0006552F"/>
    <w:rsid w:val="000666F0"/>
    <w:rsid w:val="000675C7"/>
    <w:rsid w:val="000677B1"/>
    <w:rsid w:val="00071E84"/>
    <w:rsid w:val="00072A3E"/>
    <w:rsid w:val="0007359D"/>
    <w:rsid w:val="00073F0E"/>
    <w:rsid w:val="00075FF4"/>
    <w:rsid w:val="00081308"/>
    <w:rsid w:val="00086F1E"/>
    <w:rsid w:val="000A134D"/>
    <w:rsid w:val="000A139A"/>
    <w:rsid w:val="000A4DF0"/>
    <w:rsid w:val="000B30FB"/>
    <w:rsid w:val="000B4C69"/>
    <w:rsid w:val="000B5937"/>
    <w:rsid w:val="000B7F90"/>
    <w:rsid w:val="000C71DC"/>
    <w:rsid w:val="000D3CF2"/>
    <w:rsid w:val="000D41A5"/>
    <w:rsid w:val="000E6172"/>
    <w:rsid w:val="000F34DF"/>
    <w:rsid w:val="000F4391"/>
    <w:rsid w:val="000F7E54"/>
    <w:rsid w:val="00116017"/>
    <w:rsid w:val="001164E4"/>
    <w:rsid w:val="00120879"/>
    <w:rsid w:val="00121550"/>
    <w:rsid w:val="0012225D"/>
    <w:rsid w:val="001223DF"/>
    <w:rsid w:val="00135212"/>
    <w:rsid w:val="00135237"/>
    <w:rsid w:val="00140D78"/>
    <w:rsid w:val="00144D43"/>
    <w:rsid w:val="00145678"/>
    <w:rsid w:val="00146C3F"/>
    <w:rsid w:val="001533BE"/>
    <w:rsid w:val="00161A5A"/>
    <w:rsid w:val="00166B42"/>
    <w:rsid w:val="00170FED"/>
    <w:rsid w:val="0017120A"/>
    <w:rsid w:val="00175FD1"/>
    <w:rsid w:val="001761A8"/>
    <w:rsid w:val="00176DD9"/>
    <w:rsid w:val="00186DC5"/>
    <w:rsid w:val="00190F1B"/>
    <w:rsid w:val="00194CB0"/>
    <w:rsid w:val="001978CA"/>
    <w:rsid w:val="001A16FE"/>
    <w:rsid w:val="001A2F77"/>
    <w:rsid w:val="001A7D81"/>
    <w:rsid w:val="001B485C"/>
    <w:rsid w:val="001B7456"/>
    <w:rsid w:val="001C3A8D"/>
    <w:rsid w:val="001D0AAB"/>
    <w:rsid w:val="001D2773"/>
    <w:rsid w:val="001E1E9F"/>
    <w:rsid w:val="001E6F42"/>
    <w:rsid w:val="001F1DF3"/>
    <w:rsid w:val="001F2DB8"/>
    <w:rsid w:val="00206960"/>
    <w:rsid w:val="00207646"/>
    <w:rsid w:val="00220E2A"/>
    <w:rsid w:val="00221F67"/>
    <w:rsid w:val="00224DCB"/>
    <w:rsid w:val="00226120"/>
    <w:rsid w:val="002333E0"/>
    <w:rsid w:val="00233672"/>
    <w:rsid w:val="00237581"/>
    <w:rsid w:val="00243D25"/>
    <w:rsid w:val="002469BC"/>
    <w:rsid w:val="00247484"/>
    <w:rsid w:val="00251D39"/>
    <w:rsid w:val="00255658"/>
    <w:rsid w:val="00255C2C"/>
    <w:rsid w:val="00265E62"/>
    <w:rsid w:val="0026767C"/>
    <w:rsid w:val="00270DB1"/>
    <w:rsid w:val="00277429"/>
    <w:rsid w:val="0028123A"/>
    <w:rsid w:val="0028499F"/>
    <w:rsid w:val="00285B2D"/>
    <w:rsid w:val="0028676C"/>
    <w:rsid w:val="002872F5"/>
    <w:rsid w:val="0029051D"/>
    <w:rsid w:val="00293D74"/>
    <w:rsid w:val="00294F75"/>
    <w:rsid w:val="00296534"/>
    <w:rsid w:val="002A2FED"/>
    <w:rsid w:val="002A4207"/>
    <w:rsid w:val="002A4486"/>
    <w:rsid w:val="002A6AF6"/>
    <w:rsid w:val="002A7A6E"/>
    <w:rsid w:val="002B1259"/>
    <w:rsid w:val="002B327C"/>
    <w:rsid w:val="002B3DFD"/>
    <w:rsid w:val="002B4086"/>
    <w:rsid w:val="002B4728"/>
    <w:rsid w:val="002B49E5"/>
    <w:rsid w:val="002B5225"/>
    <w:rsid w:val="002C5EBC"/>
    <w:rsid w:val="002D38B4"/>
    <w:rsid w:val="002E0165"/>
    <w:rsid w:val="002E71EF"/>
    <w:rsid w:val="002F1468"/>
    <w:rsid w:val="002F2EA0"/>
    <w:rsid w:val="002F54FF"/>
    <w:rsid w:val="002F62F0"/>
    <w:rsid w:val="002F65A1"/>
    <w:rsid w:val="002F6773"/>
    <w:rsid w:val="003013D4"/>
    <w:rsid w:val="00304706"/>
    <w:rsid w:val="00304A6A"/>
    <w:rsid w:val="003129AF"/>
    <w:rsid w:val="00315F64"/>
    <w:rsid w:val="00316D0B"/>
    <w:rsid w:val="00321084"/>
    <w:rsid w:val="00325C1A"/>
    <w:rsid w:val="00326C9B"/>
    <w:rsid w:val="003301A0"/>
    <w:rsid w:val="00334DFF"/>
    <w:rsid w:val="00335B08"/>
    <w:rsid w:val="00336FF2"/>
    <w:rsid w:val="00340120"/>
    <w:rsid w:val="00340570"/>
    <w:rsid w:val="00341E27"/>
    <w:rsid w:val="00342FB9"/>
    <w:rsid w:val="0034537A"/>
    <w:rsid w:val="00345DA4"/>
    <w:rsid w:val="00346331"/>
    <w:rsid w:val="00347CC2"/>
    <w:rsid w:val="00352582"/>
    <w:rsid w:val="003532BA"/>
    <w:rsid w:val="0035736F"/>
    <w:rsid w:val="00367604"/>
    <w:rsid w:val="00367940"/>
    <w:rsid w:val="00377EE5"/>
    <w:rsid w:val="00383A06"/>
    <w:rsid w:val="003867BA"/>
    <w:rsid w:val="00392AFA"/>
    <w:rsid w:val="003958C6"/>
    <w:rsid w:val="00397CE0"/>
    <w:rsid w:val="003A1121"/>
    <w:rsid w:val="003A11E3"/>
    <w:rsid w:val="003A5393"/>
    <w:rsid w:val="003A72DF"/>
    <w:rsid w:val="003B07DF"/>
    <w:rsid w:val="003B1977"/>
    <w:rsid w:val="003B765B"/>
    <w:rsid w:val="003C0204"/>
    <w:rsid w:val="003C099F"/>
    <w:rsid w:val="003C2562"/>
    <w:rsid w:val="003C4EC9"/>
    <w:rsid w:val="003C74C4"/>
    <w:rsid w:val="003D57BB"/>
    <w:rsid w:val="003D6EA1"/>
    <w:rsid w:val="003E27B8"/>
    <w:rsid w:val="003E7658"/>
    <w:rsid w:val="003F1C21"/>
    <w:rsid w:val="003F6ED7"/>
    <w:rsid w:val="00404156"/>
    <w:rsid w:val="0040579D"/>
    <w:rsid w:val="0040703F"/>
    <w:rsid w:val="004105E6"/>
    <w:rsid w:val="004203BC"/>
    <w:rsid w:val="00426E78"/>
    <w:rsid w:val="00427B49"/>
    <w:rsid w:val="00430A27"/>
    <w:rsid w:val="00431A10"/>
    <w:rsid w:val="00436FB2"/>
    <w:rsid w:val="004372F1"/>
    <w:rsid w:val="00443945"/>
    <w:rsid w:val="00443C96"/>
    <w:rsid w:val="004444CC"/>
    <w:rsid w:val="00450403"/>
    <w:rsid w:val="00456C8F"/>
    <w:rsid w:val="00457096"/>
    <w:rsid w:val="004633EE"/>
    <w:rsid w:val="00463B9D"/>
    <w:rsid w:val="00464760"/>
    <w:rsid w:val="00464DE6"/>
    <w:rsid w:val="00470DEE"/>
    <w:rsid w:val="0047332C"/>
    <w:rsid w:val="0047774C"/>
    <w:rsid w:val="00484B8F"/>
    <w:rsid w:val="0048518B"/>
    <w:rsid w:val="0048551D"/>
    <w:rsid w:val="00487E68"/>
    <w:rsid w:val="004966C3"/>
    <w:rsid w:val="004A0422"/>
    <w:rsid w:val="004A0A78"/>
    <w:rsid w:val="004A11A0"/>
    <w:rsid w:val="004A21C2"/>
    <w:rsid w:val="004A223A"/>
    <w:rsid w:val="004B29D8"/>
    <w:rsid w:val="004B67A5"/>
    <w:rsid w:val="004C4EE5"/>
    <w:rsid w:val="004C6818"/>
    <w:rsid w:val="004D3139"/>
    <w:rsid w:val="004D3D84"/>
    <w:rsid w:val="004E2E80"/>
    <w:rsid w:val="004F21A5"/>
    <w:rsid w:val="004F232B"/>
    <w:rsid w:val="004F387E"/>
    <w:rsid w:val="00502424"/>
    <w:rsid w:val="00505C8C"/>
    <w:rsid w:val="00506FF3"/>
    <w:rsid w:val="00513708"/>
    <w:rsid w:val="005139BB"/>
    <w:rsid w:val="005144EC"/>
    <w:rsid w:val="005146A0"/>
    <w:rsid w:val="00517589"/>
    <w:rsid w:val="00522F4B"/>
    <w:rsid w:val="00525271"/>
    <w:rsid w:val="00525EC5"/>
    <w:rsid w:val="00530596"/>
    <w:rsid w:val="005404B5"/>
    <w:rsid w:val="00545016"/>
    <w:rsid w:val="005468C6"/>
    <w:rsid w:val="00554138"/>
    <w:rsid w:val="00556E51"/>
    <w:rsid w:val="0055733F"/>
    <w:rsid w:val="00560122"/>
    <w:rsid w:val="00562B1D"/>
    <w:rsid w:val="005634F6"/>
    <w:rsid w:val="00565D24"/>
    <w:rsid w:val="00571CAB"/>
    <w:rsid w:val="005728B8"/>
    <w:rsid w:val="00575CAF"/>
    <w:rsid w:val="00584793"/>
    <w:rsid w:val="005847DE"/>
    <w:rsid w:val="00585519"/>
    <w:rsid w:val="005944EA"/>
    <w:rsid w:val="0059483B"/>
    <w:rsid w:val="00594AF4"/>
    <w:rsid w:val="005A03E8"/>
    <w:rsid w:val="005A19E1"/>
    <w:rsid w:val="005A2F38"/>
    <w:rsid w:val="005A618D"/>
    <w:rsid w:val="005A67E9"/>
    <w:rsid w:val="005B0357"/>
    <w:rsid w:val="005B4AD4"/>
    <w:rsid w:val="005B5F24"/>
    <w:rsid w:val="005B6288"/>
    <w:rsid w:val="005C7C42"/>
    <w:rsid w:val="005D2666"/>
    <w:rsid w:val="005D7D42"/>
    <w:rsid w:val="005D7F60"/>
    <w:rsid w:val="005E29B7"/>
    <w:rsid w:val="005E3774"/>
    <w:rsid w:val="005E79C5"/>
    <w:rsid w:val="005F54E9"/>
    <w:rsid w:val="005F7D2D"/>
    <w:rsid w:val="0061191D"/>
    <w:rsid w:val="00611E39"/>
    <w:rsid w:val="00615F99"/>
    <w:rsid w:val="006169E8"/>
    <w:rsid w:val="00634E9C"/>
    <w:rsid w:val="00635665"/>
    <w:rsid w:val="00637379"/>
    <w:rsid w:val="0064315A"/>
    <w:rsid w:val="00643CC9"/>
    <w:rsid w:val="006454CD"/>
    <w:rsid w:val="006464D0"/>
    <w:rsid w:val="00647417"/>
    <w:rsid w:val="006510E5"/>
    <w:rsid w:val="0066310F"/>
    <w:rsid w:val="0066617F"/>
    <w:rsid w:val="00670395"/>
    <w:rsid w:val="00681803"/>
    <w:rsid w:val="00686A0E"/>
    <w:rsid w:val="006B72C0"/>
    <w:rsid w:val="006B7403"/>
    <w:rsid w:val="006B75F7"/>
    <w:rsid w:val="006C2E7A"/>
    <w:rsid w:val="006C3FC4"/>
    <w:rsid w:val="006C4695"/>
    <w:rsid w:val="006C6791"/>
    <w:rsid w:val="006C69CA"/>
    <w:rsid w:val="006D1BFD"/>
    <w:rsid w:val="006D23CC"/>
    <w:rsid w:val="006D55AF"/>
    <w:rsid w:val="006E0688"/>
    <w:rsid w:val="006E069B"/>
    <w:rsid w:val="006E4FBF"/>
    <w:rsid w:val="006E5F68"/>
    <w:rsid w:val="006E68B7"/>
    <w:rsid w:val="006E713F"/>
    <w:rsid w:val="007059BA"/>
    <w:rsid w:val="0070738A"/>
    <w:rsid w:val="00713522"/>
    <w:rsid w:val="00714FD7"/>
    <w:rsid w:val="00724066"/>
    <w:rsid w:val="00726866"/>
    <w:rsid w:val="00726DA4"/>
    <w:rsid w:val="00730ADF"/>
    <w:rsid w:val="00733D73"/>
    <w:rsid w:val="0075213B"/>
    <w:rsid w:val="0075478F"/>
    <w:rsid w:val="00754B5F"/>
    <w:rsid w:val="007601FC"/>
    <w:rsid w:val="0076113C"/>
    <w:rsid w:val="0076213D"/>
    <w:rsid w:val="00762918"/>
    <w:rsid w:val="00772FA0"/>
    <w:rsid w:val="00773ECD"/>
    <w:rsid w:val="0078444D"/>
    <w:rsid w:val="00786979"/>
    <w:rsid w:val="007912AB"/>
    <w:rsid w:val="007914FE"/>
    <w:rsid w:val="00791760"/>
    <w:rsid w:val="007953B4"/>
    <w:rsid w:val="007959D9"/>
    <w:rsid w:val="00795BEF"/>
    <w:rsid w:val="007A1537"/>
    <w:rsid w:val="007A3BAB"/>
    <w:rsid w:val="007A3D65"/>
    <w:rsid w:val="007A3FCC"/>
    <w:rsid w:val="007A4812"/>
    <w:rsid w:val="007B3B13"/>
    <w:rsid w:val="007C40C3"/>
    <w:rsid w:val="007C54D7"/>
    <w:rsid w:val="007C7E52"/>
    <w:rsid w:val="007D3E89"/>
    <w:rsid w:val="007D5247"/>
    <w:rsid w:val="007D5A64"/>
    <w:rsid w:val="007E7979"/>
    <w:rsid w:val="008013F6"/>
    <w:rsid w:val="0080364A"/>
    <w:rsid w:val="008065C0"/>
    <w:rsid w:val="00807605"/>
    <w:rsid w:val="00812B3E"/>
    <w:rsid w:val="00813E15"/>
    <w:rsid w:val="0081499E"/>
    <w:rsid w:val="0081622B"/>
    <w:rsid w:val="00816767"/>
    <w:rsid w:val="00822E69"/>
    <w:rsid w:val="00825024"/>
    <w:rsid w:val="00830B09"/>
    <w:rsid w:val="0083143F"/>
    <w:rsid w:val="00841BD6"/>
    <w:rsid w:val="008466FA"/>
    <w:rsid w:val="0085166B"/>
    <w:rsid w:val="00852365"/>
    <w:rsid w:val="008569F5"/>
    <w:rsid w:val="00856E29"/>
    <w:rsid w:val="008609EA"/>
    <w:rsid w:val="00860CF7"/>
    <w:rsid w:val="00861082"/>
    <w:rsid w:val="00861B6C"/>
    <w:rsid w:val="008654B9"/>
    <w:rsid w:val="0089113F"/>
    <w:rsid w:val="00897937"/>
    <w:rsid w:val="00897939"/>
    <w:rsid w:val="00897B3F"/>
    <w:rsid w:val="008A40B4"/>
    <w:rsid w:val="008A46D4"/>
    <w:rsid w:val="008A7A78"/>
    <w:rsid w:val="008B1550"/>
    <w:rsid w:val="008B1B06"/>
    <w:rsid w:val="008B21A8"/>
    <w:rsid w:val="008C0F47"/>
    <w:rsid w:val="008C1CDE"/>
    <w:rsid w:val="008C47AB"/>
    <w:rsid w:val="008C50E7"/>
    <w:rsid w:val="008C64B5"/>
    <w:rsid w:val="008D6563"/>
    <w:rsid w:val="008D7808"/>
    <w:rsid w:val="008E10BC"/>
    <w:rsid w:val="008E6E23"/>
    <w:rsid w:val="008F06A7"/>
    <w:rsid w:val="008F3530"/>
    <w:rsid w:val="008F3613"/>
    <w:rsid w:val="009056EC"/>
    <w:rsid w:val="00905CB2"/>
    <w:rsid w:val="00906710"/>
    <w:rsid w:val="00906CB3"/>
    <w:rsid w:val="0091391E"/>
    <w:rsid w:val="00913991"/>
    <w:rsid w:val="0091574B"/>
    <w:rsid w:val="0092176B"/>
    <w:rsid w:val="00925B2B"/>
    <w:rsid w:val="009311B4"/>
    <w:rsid w:val="00933FE8"/>
    <w:rsid w:val="0093506F"/>
    <w:rsid w:val="009352E2"/>
    <w:rsid w:val="00935C5A"/>
    <w:rsid w:val="00941FB1"/>
    <w:rsid w:val="009425BF"/>
    <w:rsid w:val="00944F96"/>
    <w:rsid w:val="00945161"/>
    <w:rsid w:val="00952FCB"/>
    <w:rsid w:val="0095388E"/>
    <w:rsid w:val="0095743D"/>
    <w:rsid w:val="0096099C"/>
    <w:rsid w:val="00961FE0"/>
    <w:rsid w:val="0096228E"/>
    <w:rsid w:val="009627FE"/>
    <w:rsid w:val="009629C3"/>
    <w:rsid w:val="009722D2"/>
    <w:rsid w:val="00975839"/>
    <w:rsid w:val="009801DD"/>
    <w:rsid w:val="00982364"/>
    <w:rsid w:val="00983961"/>
    <w:rsid w:val="009868FE"/>
    <w:rsid w:val="00987951"/>
    <w:rsid w:val="00987B6A"/>
    <w:rsid w:val="009909DB"/>
    <w:rsid w:val="00990C75"/>
    <w:rsid w:val="00993132"/>
    <w:rsid w:val="00997C18"/>
    <w:rsid w:val="009B2D3A"/>
    <w:rsid w:val="009B4230"/>
    <w:rsid w:val="009B4AFE"/>
    <w:rsid w:val="009C219D"/>
    <w:rsid w:val="009C2F67"/>
    <w:rsid w:val="009D1EAE"/>
    <w:rsid w:val="009D336F"/>
    <w:rsid w:val="009D4B68"/>
    <w:rsid w:val="009E013D"/>
    <w:rsid w:val="009F3E43"/>
    <w:rsid w:val="009F5CB3"/>
    <w:rsid w:val="009F74AC"/>
    <w:rsid w:val="00A00CA3"/>
    <w:rsid w:val="00A01514"/>
    <w:rsid w:val="00A1121C"/>
    <w:rsid w:val="00A121A3"/>
    <w:rsid w:val="00A204E5"/>
    <w:rsid w:val="00A20B0F"/>
    <w:rsid w:val="00A2160C"/>
    <w:rsid w:val="00A23855"/>
    <w:rsid w:val="00A315FC"/>
    <w:rsid w:val="00A40B93"/>
    <w:rsid w:val="00A453FE"/>
    <w:rsid w:val="00A47AE4"/>
    <w:rsid w:val="00A530E0"/>
    <w:rsid w:val="00A545E1"/>
    <w:rsid w:val="00A61062"/>
    <w:rsid w:val="00A63AED"/>
    <w:rsid w:val="00A663C3"/>
    <w:rsid w:val="00A75F9A"/>
    <w:rsid w:val="00A77B5E"/>
    <w:rsid w:val="00A85498"/>
    <w:rsid w:val="00A85505"/>
    <w:rsid w:val="00A862F1"/>
    <w:rsid w:val="00A86EE5"/>
    <w:rsid w:val="00A916EA"/>
    <w:rsid w:val="00A917F2"/>
    <w:rsid w:val="00A97AA9"/>
    <w:rsid w:val="00AA56C3"/>
    <w:rsid w:val="00AB1F85"/>
    <w:rsid w:val="00AB3EDE"/>
    <w:rsid w:val="00AB7737"/>
    <w:rsid w:val="00AC2B82"/>
    <w:rsid w:val="00AD3968"/>
    <w:rsid w:val="00AD4565"/>
    <w:rsid w:val="00AD7232"/>
    <w:rsid w:val="00AF24FF"/>
    <w:rsid w:val="00AF3588"/>
    <w:rsid w:val="00AF3684"/>
    <w:rsid w:val="00B03111"/>
    <w:rsid w:val="00B04002"/>
    <w:rsid w:val="00B05199"/>
    <w:rsid w:val="00B1228A"/>
    <w:rsid w:val="00B12F91"/>
    <w:rsid w:val="00B14078"/>
    <w:rsid w:val="00B14791"/>
    <w:rsid w:val="00B21A1F"/>
    <w:rsid w:val="00B42421"/>
    <w:rsid w:val="00B5049E"/>
    <w:rsid w:val="00B5150A"/>
    <w:rsid w:val="00B53D80"/>
    <w:rsid w:val="00B54E8B"/>
    <w:rsid w:val="00B55023"/>
    <w:rsid w:val="00B5687B"/>
    <w:rsid w:val="00B571B1"/>
    <w:rsid w:val="00B60721"/>
    <w:rsid w:val="00B612B3"/>
    <w:rsid w:val="00B61685"/>
    <w:rsid w:val="00B62C20"/>
    <w:rsid w:val="00B659ED"/>
    <w:rsid w:val="00B708E2"/>
    <w:rsid w:val="00B74FFC"/>
    <w:rsid w:val="00B76E5A"/>
    <w:rsid w:val="00B773AB"/>
    <w:rsid w:val="00B77CA0"/>
    <w:rsid w:val="00B81A83"/>
    <w:rsid w:val="00B8459D"/>
    <w:rsid w:val="00B94020"/>
    <w:rsid w:val="00BA020F"/>
    <w:rsid w:val="00BA18E2"/>
    <w:rsid w:val="00BA56EC"/>
    <w:rsid w:val="00BD0878"/>
    <w:rsid w:val="00BD09DB"/>
    <w:rsid w:val="00BD128A"/>
    <w:rsid w:val="00BD3A67"/>
    <w:rsid w:val="00BF0092"/>
    <w:rsid w:val="00BF30A1"/>
    <w:rsid w:val="00BF5F2B"/>
    <w:rsid w:val="00C10A68"/>
    <w:rsid w:val="00C142CA"/>
    <w:rsid w:val="00C1627D"/>
    <w:rsid w:val="00C20B7B"/>
    <w:rsid w:val="00C24404"/>
    <w:rsid w:val="00C24DE9"/>
    <w:rsid w:val="00C24F6C"/>
    <w:rsid w:val="00C252E8"/>
    <w:rsid w:val="00C305CC"/>
    <w:rsid w:val="00C31666"/>
    <w:rsid w:val="00C32D24"/>
    <w:rsid w:val="00C43B17"/>
    <w:rsid w:val="00C44DD3"/>
    <w:rsid w:val="00C502E4"/>
    <w:rsid w:val="00C61324"/>
    <w:rsid w:val="00C62757"/>
    <w:rsid w:val="00C62917"/>
    <w:rsid w:val="00C633B2"/>
    <w:rsid w:val="00C6527F"/>
    <w:rsid w:val="00C702E6"/>
    <w:rsid w:val="00C74417"/>
    <w:rsid w:val="00C802C5"/>
    <w:rsid w:val="00C93E47"/>
    <w:rsid w:val="00C94D5D"/>
    <w:rsid w:val="00C9676F"/>
    <w:rsid w:val="00CA1673"/>
    <w:rsid w:val="00CA4839"/>
    <w:rsid w:val="00CA4CFF"/>
    <w:rsid w:val="00CA5866"/>
    <w:rsid w:val="00CB0C7C"/>
    <w:rsid w:val="00CB41FA"/>
    <w:rsid w:val="00CC15C6"/>
    <w:rsid w:val="00CC6F54"/>
    <w:rsid w:val="00CC78AE"/>
    <w:rsid w:val="00CF73C4"/>
    <w:rsid w:val="00CF7AC0"/>
    <w:rsid w:val="00D00BC5"/>
    <w:rsid w:val="00D30114"/>
    <w:rsid w:val="00D31512"/>
    <w:rsid w:val="00D3473E"/>
    <w:rsid w:val="00D3622A"/>
    <w:rsid w:val="00D403E2"/>
    <w:rsid w:val="00D44AEA"/>
    <w:rsid w:val="00D51C70"/>
    <w:rsid w:val="00D5550C"/>
    <w:rsid w:val="00D55EE8"/>
    <w:rsid w:val="00D6462D"/>
    <w:rsid w:val="00D65D5C"/>
    <w:rsid w:val="00D6615B"/>
    <w:rsid w:val="00D6739E"/>
    <w:rsid w:val="00D71D5A"/>
    <w:rsid w:val="00D74C16"/>
    <w:rsid w:val="00D75774"/>
    <w:rsid w:val="00D75E30"/>
    <w:rsid w:val="00D812CB"/>
    <w:rsid w:val="00D85812"/>
    <w:rsid w:val="00D86B8A"/>
    <w:rsid w:val="00D874E4"/>
    <w:rsid w:val="00D9285B"/>
    <w:rsid w:val="00D95E1F"/>
    <w:rsid w:val="00DA318A"/>
    <w:rsid w:val="00DA6D79"/>
    <w:rsid w:val="00DB7A0B"/>
    <w:rsid w:val="00DC2FFA"/>
    <w:rsid w:val="00DC62AF"/>
    <w:rsid w:val="00DC72C7"/>
    <w:rsid w:val="00DD0D20"/>
    <w:rsid w:val="00DD23A9"/>
    <w:rsid w:val="00DD4D06"/>
    <w:rsid w:val="00DD78B2"/>
    <w:rsid w:val="00DE06E6"/>
    <w:rsid w:val="00DE0FA5"/>
    <w:rsid w:val="00DE6E82"/>
    <w:rsid w:val="00E10B6B"/>
    <w:rsid w:val="00E12300"/>
    <w:rsid w:val="00E131F8"/>
    <w:rsid w:val="00E1325B"/>
    <w:rsid w:val="00E1391B"/>
    <w:rsid w:val="00E14AAD"/>
    <w:rsid w:val="00E17E89"/>
    <w:rsid w:val="00E21515"/>
    <w:rsid w:val="00E3030F"/>
    <w:rsid w:val="00E31A76"/>
    <w:rsid w:val="00E3507B"/>
    <w:rsid w:val="00E35227"/>
    <w:rsid w:val="00E357DA"/>
    <w:rsid w:val="00E3616A"/>
    <w:rsid w:val="00E407C0"/>
    <w:rsid w:val="00E43A64"/>
    <w:rsid w:val="00E47861"/>
    <w:rsid w:val="00E5021B"/>
    <w:rsid w:val="00E52A39"/>
    <w:rsid w:val="00E52AB4"/>
    <w:rsid w:val="00E57E47"/>
    <w:rsid w:val="00E63C12"/>
    <w:rsid w:val="00E704CA"/>
    <w:rsid w:val="00E7526E"/>
    <w:rsid w:val="00E7727A"/>
    <w:rsid w:val="00E80279"/>
    <w:rsid w:val="00E816DE"/>
    <w:rsid w:val="00E8216A"/>
    <w:rsid w:val="00E83638"/>
    <w:rsid w:val="00E83E32"/>
    <w:rsid w:val="00E85A1B"/>
    <w:rsid w:val="00E86EF6"/>
    <w:rsid w:val="00E92CC2"/>
    <w:rsid w:val="00E97C82"/>
    <w:rsid w:val="00EA016D"/>
    <w:rsid w:val="00EA170E"/>
    <w:rsid w:val="00EA524B"/>
    <w:rsid w:val="00EA679C"/>
    <w:rsid w:val="00EB0E5C"/>
    <w:rsid w:val="00EB156F"/>
    <w:rsid w:val="00EB4040"/>
    <w:rsid w:val="00EB6A97"/>
    <w:rsid w:val="00EC07A9"/>
    <w:rsid w:val="00EC2AA0"/>
    <w:rsid w:val="00ED17A2"/>
    <w:rsid w:val="00ED2EBE"/>
    <w:rsid w:val="00ED3391"/>
    <w:rsid w:val="00ED565B"/>
    <w:rsid w:val="00ED78AD"/>
    <w:rsid w:val="00EE00C2"/>
    <w:rsid w:val="00EE6F78"/>
    <w:rsid w:val="00EF28B7"/>
    <w:rsid w:val="00EF56A3"/>
    <w:rsid w:val="00F0091C"/>
    <w:rsid w:val="00F00D63"/>
    <w:rsid w:val="00F02C42"/>
    <w:rsid w:val="00F041C2"/>
    <w:rsid w:val="00F043F1"/>
    <w:rsid w:val="00F07108"/>
    <w:rsid w:val="00F12932"/>
    <w:rsid w:val="00F151C0"/>
    <w:rsid w:val="00F205D5"/>
    <w:rsid w:val="00F23161"/>
    <w:rsid w:val="00F31A1A"/>
    <w:rsid w:val="00F33C6B"/>
    <w:rsid w:val="00F37A5D"/>
    <w:rsid w:val="00F42309"/>
    <w:rsid w:val="00F44963"/>
    <w:rsid w:val="00F45BFF"/>
    <w:rsid w:val="00F4666C"/>
    <w:rsid w:val="00F46B27"/>
    <w:rsid w:val="00F649DC"/>
    <w:rsid w:val="00F670FD"/>
    <w:rsid w:val="00F75583"/>
    <w:rsid w:val="00F75ACF"/>
    <w:rsid w:val="00F77A0D"/>
    <w:rsid w:val="00F802EB"/>
    <w:rsid w:val="00F828AA"/>
    <w:rsid w:val="00F82A56"/>
    <w:rsid w:val="00F84630"/>
    <w:rsid w:val="00F84EFE"/>
    <w:rsid w:val="00F859E9"/>
    <w:rsid w:val="00F9376D"/>
    <w:rsid w:val="00F93E73"/>
    <w:rsid w:val="00FA50BB"/>
    <w:rsid w:val="00FB1C60"/>
    <w:rsid w:val="00FB1CB4"/>
    <w:rsid w:val="00FB37E5"/>
    <w:rsid w:val="00FB3B7C"/>
    <w:rsid w:val="00FB51DF"/>
    <w:rsid w:val="00FB61DE"/>
    <w:rsid w:val="00FC0178"/>
    <w:rsid w:val="00FC0651"/>
    <w:rsid w:val="00FC1CCF"/>
    <w:rsid w:val="00FC3897"/>
    <w:rsid w:val="00FC409E"/>
    <w:rsid w:val="00FC56A5"/>
    <w:rsid w:val="00FC6332"/>
    <w:rsid w:val="00FD6165"/>
    <w:rsid w:val="00FD69ED"/>
    <w:rsid w:val="00FE3D78"/>
    <w:rsid w:val="00FE4905"/>
    <w:rsid w:val="00FF03E5"/>
    <w:rsid w:val="00FF1FCE"/>
    <w:rsid w:val="00F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952E"/>
  <w15:chartTrackingRefBased/>
  <w15:docId w15:val="{B69951A1-ED8E-4271-BD1E-4F0A2DF8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8B4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4EE5"/>
    <w:pPr>
      <w:keepNext/>
      <w:outlineLvl w:val="0"/>
    </w:pPr>
    <w:rPr>
      <w:rFonts w:asciiTheme="majorBidi" w:hAnsiTheme="majorBid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C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F6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761A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761A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761A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761A8"/>
    <w:rPr>
      <w:rFonts w:ascii="Calibri" w:hAnsi="Calibri" w:cs="Calibri"/>
      <w:noProof/>
    </w:rPr>
  </w:style>
  <w:style w:type="table" w:styleId="TableGrid">
    <w:name w:val="Table Grid"/>
    <w:basedOn w:val="TableNormal"/>
    <w:uiPriority w:val="39"/>
    <w:rsid w:val="002C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6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62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EE5"/>
    <w:rPr>
      <w:rFonts w:asciiTheme="majorBidi" w:hAnsiTheme="majorBidi" w:cstheme="majorBidi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51D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18A"/>
  </w:style>
  <w:style w:type="paragraph" w:styleId="Footer">
    <w:name w:val="footer"/>
    <w:basedOn w:val="Normal"/>
    <w:link w:val="FooterChar"/>
    <w:uiPriority w:val="99"/>
    <w:unhideWhenUsed/>
    <w:rsid w:val="00DA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18A"/>
  </w:style>
  <w:style w:type="paragraph" w:styleId="NoSpacing">
    <w:name w:val="No Spacing"/>
    <w:uiPriority w:val="1"/>
    <w:qFormat/>
    <w:rsid w:val="00C93E47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F45BFF"/>
  </w:style>
  <w:style w:type="paragraph" w:styleId="FootnoteText">
    <w:name w:val="footnote text"/>
    <w:basedOn w:val="Normal"/>
    <w:link w:val="FootnoteTextChar"/>
    <w:uiPriority w:val="99"/>
    <w:semiHidden/>
    <w:unhideWhenUsed/>
    <w:rsid w:val="007A3D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3D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3D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br.gov/lc/region/g1000/pdfiles/ucbsnact.pdf" TargetMode="External"/><Relationship Id="rId18" Type="http://schemas.openxmlformats.org/officeDocument/2006/relationships/hyperlink" Target="https://doi.org/10.5281/zenodo.552283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usbr.gov/dcp/finaldoc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doi.org/10.5281/zenodo.5522835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5281/zenodo.5522835" TargetMode="External"/><Relationship Id="rId20" Type="http://schemas.openxmlformats.org/officeDocument/2006/relationships/hyperlink" Target="https://qcnr.usu.edu/coloradoriver/files/WhitePaper4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5281/zenodo.5522835" TargetMode="External"/><Relationship Id="rId24" Type="http://schemas.openxmlformats.org/officeDocument/2006/relationships/hyperlink" Target="https://qcnr.usu.edu/coloradoriver/files/WhitePaper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5066/F79C6VG3" TargetMode="External"/><Relationship Id="rId23" Type="http://schemas.openxmlformats.org/officeDocument/2006/relationships/hyperlink" Target="https://qcnr.usu.edu/coloradoriver/files/WhitePaper5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i.org/10.5281/zenodo.55228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bwc.gov/Treaties_Minutes/Minutes.html" TargetMode="External"/><Relationship Id="rId22" Type="http://schemas.openxmlformats.org/officeDocument/2006/relationships/hyperlink" Target="http://qcnr.usu.edu/coloradoriver/files/CCRS_White_Paper_3.pdf" TargetMode="External"/><Relationship Id="rId27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.rosenberg@u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D47B-10B1-4D79-8495-4EE808FA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7417</Words>
  <Characters>42282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2022-04-07T01:20:00Z</dcterms:created>
  <dcterms:modified xsi:type="dcterms:W3CDTF">2022-04-07T01:20:00Z</dcterms:modified>
</cp:coreProperties>
</file>